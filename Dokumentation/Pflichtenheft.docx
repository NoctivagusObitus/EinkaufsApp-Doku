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897" w:type="dxa"/>
        <w:tblLayout w:type="fixed"/>
        <w:tblCellMar>
          <w:top w:w="57" w:type="dxa"/>
          <w:left w:w="28" w:type="dxa"/>
          <w:bottom w:w="57" w:type="dxa"/>
          <w:right w:w="28" w:type="dxa"/>
        </w:tblCellMar>
        <w:tblLook w:val="01E0"/>
      </w:tblPr>
      <w:tblGrid>
        <w:gridCol w:w="2748"/>
        <w:gridCol w:w="3910"/>
        <w:gridCol w:w="3239"/>
      </w:tblGrid>
      <w:tr w:rsidR="00877989" w:rsidRPr="00BF5033" w:rsidTr="009B5007">
        <w:trPr>
          <w:trHeight w:hRule="exact" w:val="2268"/>
        </w:trPr>
        <w:tc>
          <w:tcPr>
            <w:tcW w:w="9897" w:type="dxa"/>
            <w:gridSpan w:val="3"/>
            <w:tcBorders>
              <w:left w:val="nil"/>
              <w:bottom w:val="nil"/>
              <w:right w:val="nil"/>
            </w:tcBorders>
          </w:tcPr>
          <w:p w:rsidR="00A93B37" w:rsidRDefault="00567F65" w:rsidP="00A93B37">
            <w:pPr>
              <w:pStyle w:val="Titel1"/>
              <w:spacing w:after="120"/>
            </w:pPr>
            <w:r>
              <w:t>Pflichtenheft</w:t>
            </w:r>
            <w:r w:rsidR="00877989" w:rsidRPr="00BF5033">
              <w:t>:</w:t>
            </w:r>
          </w:p>
          <w:p w:rsidR="00877989" w:rsidRPr="00BF5033" w:rsidRDefault="00567F65" w:rsidP="00A93B37">
            <w:pPr>
              <w:pStyle w:val="Titel2"/>
            </w:pPr>
            <w:r>
              <w:t>EinkaufsApp</w:t>
            </w:r>
          </w:p>
        </w:tc>
      </w:tr>
      <w:tr w:rsidR="00877989" w:rsidRPr="00BF5033" w:rsidTr="009B5007">
        <w:tblPrEx>
          <w:tblCellMar>
            <w:top w:w="28" w:type="dxa"/>
            <w:bottom w:w="28" w:type="dxa"/>
          </w:tblCellMar>
        </w:tblPrEx>
        <w:trPr>
          <w:trHeight w:hRule="exact" w:val="2948"/>
        </w:trPr>
        <w:tc>
          <w:tcPr>
            <w:tcW w:w="6658" w:type="dxa"/>
            <w:gridSpan w:val="2"/>
          </w:tcPr>
          <w:p w:rsidR="00567F65" w:rsidRPr="00BF5033" w:rsidRDefault="00567F65" w:rsidP="00C13316">
            <w:pPr>
              <w:pStyle w:val="Titel3"/>
            </w:pPr>
            <w:r>
              <w:t>Hochschule für Telekommunikation Leipzig</w:t>
            </w:r>
            <w:r w:rsidR="00877989" w:rsidRPr="00BF5033">
              <w:br/>
            </w:r>
            <w:r>
              <w:t>Frau Dr. Sabine Wieland</w:t>
            </w:r>
            <w:r w:rsidR="00C13316" w:rsidRPr="00BF5033">
              <w:br/>
            </w:r>
            <w:r w:rsidRPr="00567F65">
              <w:t>Gustav-Freytag-Str. 43-45</w:t>
            </w:r>
            <w:r>
              <w:t>, 04277 Leipzig</w:t>
            </w:r>
          </w:p>
          <w:p w:rsidR="00877989" w:rsidRPr="00BF5033" w:rsidRDefault="00877989" w:rsidP="00C13316">
            <w:pPr>
              <w:pStyle w:val="Titel3"/>
            </w:pPr>
          </w:p>
        </w:tc>
        <w:tc>
          <w:tcPr>
            <w:tcW w:w="3239" w:type="dxa"/>
          </w:tcPr>
          <w:p w:rsidR="00877989" w:rsidRPr="00BF5033" w:rsidRDefault="00877989" w:rsidP="001525B0">
            <w:pPr>
              <w:rPr>
                <w:color w:val="E20074"/>
              </w:rPr>
            </w:pPr>
          </w:p>
        </w:tc>
      </w:tr>
      <w:tr w:rsidR="00877989" w:rsidRPr="00BF5033" w:rsidTr="009B5007">
        <w:tblPrEx>
          <w:tblCellMar>
            <w:top w:w="28" w:type="dxa"/>
            <w:bottom w:w="28" w:type="dxa"/>
          </w:tblCellMar>
        </w:tblPrEx>
        <w:trPr>
          <w:trHeight w:hRule="exact" w:val="1247"/>
        </w:trPr>
        <w:tc>
          <w:tcPr>
            <w:tcW w:w="2748" w:type="dxa"/>
          </w:tcPr>
          <w:p w:rsidR="00877989" w:rsidRPr="00BF5033" w:rsidRDefault="00877989" w:rsidP="00567F65">
            <w:pPr>
              <w:pStyle w:val="Titel3"/>
            </w:pPr>
            <w:r w:rsidRPr="00BF5033">
              <w:t xml:space="preserve">Bezug: </w:t>
            </w:r>
            <w:r w:rsidRPr="00BF5033">
              <w:br/>
            </w:r>
            <w:r w:rsidR="00567F65">
              <w:t>Semestergruppe</w:t>
            </w:r>
            <w:r w:rsidRPr="00BF5033">
              <w:t>:</w:t>
            </w:r>
            <w:r w:rsidRPr="00BF5033">
              <w:br/>
            </w:r>
            <w:r w:rsidR="00567F65">
              <w:t>Abgabedatum</w:t>
            </w:r>
            <w:r w:rsidRPr="00BF5033">
              <w:t>:</w:t>
            </w:r>
          </w:p>
        </w:tc>
        <w:tc>
          <w:tcPr>
            <w:tcW w:w="7149" w:type="dxa"/>
            <w:gridSpan w:val="2"/>
          </w:tcPr>
          <w:p w:rsidR="00C13316" w:rsidRPr="00BF5033" w:rsidRDefault="00567F65" w:rsidP="002B5A2B">
            <w:pPr>
              <w:pStyle w:val="Titel3"/>
            </w:pPr>
            <w:r>
              <w:t>Softwareengineering</w:t>
            </w:r>
            <w:r w:rsidR="00877989" w:rsidRPr="00BF5033">
              <w:br/>
            </w:r>
            <w:r>
              <w:t>DWI 13-2</w:t>
            </w:r>
            <w:r w:rsidR="00877989" w:rsidRPr="00BF5033">
              <w:br/>
            </w:r>
            <w:r w:rsidR="002B5A2B">
              <w:t>04</w:t>
            </w:r>
            <w:r>
              <w:t>.</w:t>
            </w:r>
            <w:r w:rsidR="002B5A2B">
              <w:t>01</w:t>
            </w:r>
            <w:r>
              <w:t>.201</w:t>
            </w:r>
            <w:r w:rsidR="002B5A2B">
              <w:t>6</w:t>
            </w:r>
          </w:p>
        </w:tc>
      </w:tr>
    </w:tbl>
    <w:p w:rsidR="00984F88" w:rsidRPr="00BF5033" w:rsidRDefault="00984F88" w:rsidP="00EE6557"/>
    <w:p w:rsidR="0027426E" w:rsidRPr="00BF5033" w:rsidRDefault="0027426E" w:rsidP="00EE6557">
      <w:pPr>
        <w:sectPr w:rsidR="0027426E" w:rsidRPr="00BF5033" w:rsidSect="009B5007">
          <w:headerReference w:type="default" r:id="rId9"/>
          <w:footerReference w:type="even" r:id="rId10"/>
          <w:footerReference w:type="default" r:id="rId11"/>
          <w:headerReference w:type="first" r:id="rId12"/>
          <w:footerReference w:type="first" r:id="rId13"/>
          <w:type w:val="continuous"/>
          <w:pgSz w:w="11900" w:h="16840"/>
          <w:pgMar w:top="8652" w:right="1021" w:bottom="595" w:left="1191" w:header="595" w:footer="595" w:gutter="0"/>
          <w:cols w:space="708"/>
          <w:titlePg/>
        </w:sectPr>
      </w:pPr>
    </w:p>
    <w:p w:rsidR="00655500" w:rsidRPr="00BF5033" w:rsidRDefault="00655500" w:rsidP="00655500">
      <w:pPr>
        <w:pStyle w:val="Einzelseiten-Headline"/>
      </w:pPr>
      <w:r w:rsidRPr="00BF5033">
        <w:t xml:space="preserve">Informationen zum </w:t>
      </w:r>
      <w:r w:rsidR="00F87A9A">
        <w:t>Pflichtenheft</w:t>
      </w:r>
    </w:p>
    <w:tbl>
      <w:tblPr>
        <w:tblW w:w="0" w:type="auto"/>
        <w:tblBorders>
          <w:top w:val="single" w:sz="4" w:space="0" w:color="auto"/>
          <w:bottom w:val="single" w:sz="2" w:space="0" w:color="666666"/>
          <w:insideH w:val="single" w:sz="2" w:space="0" w:color="666666"/>
        </w:tblBorders>
        <w:tblCellMar>
          <w:top w:w="57" w:type="dxa"/>
          <w:left w:w="28" w:type="dxa"/>
          <w:bottom w:w="57" w:type="dxa"/>
          <w:right w:w="28" w:type="dxa"/>
        </w:tblCellMar>
        <w:tblLook w:val="01E0"/>
      </w:tblPr>
      <w:tblGrid>
        <w:gridCol w:w="2296"/>
        <w:gridCol w:w="6683"/>
      </w:tblGrid>
      <w:tr w:rsidR="00C82199" w:rsidRPr="00BF5033" w:rsidTr="003F066E">
        <w:tc>
          <w:tcPr>
            <w:tcW w:w="2296" w:type="dxa"/>
            <w:tcBorders>
              <w:top w:val="single" w:sz="18" w:space="0" w:color="E20074"/>
              <w:left w:val="nil"/>
              <w:bottom w:val="nil"/>
            </w:tcBorders>
          </w:tcPr>
          <w:p w:rsidR="00C82199" w:rsidRPr="00BF5033" w:rsidRDefault="00C82199" w:rsidP="006F3FA2">
            <w:pPr>
              <w:pStyle w:val="TabelleFlietext3"/>
              <w:spacing w:before="60"/>
              <w:rPr>
                <w:rFonts w:cs="Arial"/>
              </w:rPr>
            </w:pPr>
            <w:r w:rsidRPr="00BF5033">
              <w:rPr>
                <w:rFonts w:cs="Arial"/>
              </w:rPr>
              <w:t>An</w:t>
            </w:r>
          </w:p>
        </w:tc>
        <w:tc>
          <w:tcPr>
            <w:tcW w:w="6683" w:type="dxa"/>
            <w:tcBorders>
              <w:top w:val="single" w:sz="18" w:space="0" w:color="E20074"/>
              <w:bottom w:val="nil"/>
              <w:right w:val="nil"/>
            </w:tcBorders>
          </w:tcPr>
          <w:p w:rsidR="00835D57" w:rsidRPr="00BF5033" w:rsidRDefault="00567F65" w:rsidP="006F3FA2">
            <w:pPr>
              <w:pStyle w:val="TabelleFlietext3"/>
              <w:spacing w:before="60" w:after="60"/>
              <w:rPr>
                <w:rFonts w:cs="Arial"/>
              </w:rPr>
            </w:pPr>
            <w:r>
              <w:rPr>
                <w:rFonts w:cs="Arial"/>
              </w:rPr>
              <w:t xml:space="preserve">Frau Prof. Dr. </w:t>
            </w:r>
            <w:r w:rsidR="00F87A9A">
              <w:rPr>
                <w:rFonts w:cs="Arial"/>
              </w:rPr>
              <w:t>Wieland</w:t>
            </w:r>
          </w:p>
          <w:p w:rsidR="00835D57" w:rsidRPr="00BF5033" w:rsidRDefault="00567F65" w:rsidP="00D071C4">
            <w:pPr>
              <w:pStyle w:val="TabelleFlietext3"/>
            </w:pPr>
            <w:r w:rsidRPr="00567F65">
              <w:t>Gustav-Freytag-Str. 43-45</w:t>
            </w:r>
            <w:r>
              <w:t>, 04277 Leipzig</w:t>
            </w:r>
          </w:p>
        </w:tc>
      </w:tr>
      <w:tr w:rsidR="00C82199" w:rsidRPr="00BF5033" w:rsidTr="003F066E">
        <w:tblPrEx>
          <w:tblCellMar>
            <w:top w:w="28" w:type="dxa"/>
            <w:bottom w:w="28" w:type="dxa"/>
          </w:tblCellMar>
        </w:tblPrEx>
        <w:tc>
          <w:tcPr>
            <w:tcW w:w="2296" w:type="dxa"/>
          </w:tcPr>
          <w:p w:rsidR="00C82199" w:rsidRPr="00BF5033" w:rsidRDefault="00C82199" w:rsidP="006F3FA2">
            <w:pPr>
              <w:pStyle w:val="TabelleFlietext3"/>
              <w:spacing w:before="60" w:after="60"/>
              <w:rPr>
                <w:rFonts w:cs="Arial"/>
              </w:rPr>
            </w:pPr>
            <w:r w:rsidRPr="00BF5033">
              <w:rPr>
                <w:rFonts w:cs="Arial"/>
              </w:rPr>
              <w:t>Über</w:t>
            </w:r>
          </w:p>
        </w:tc>
        <w:tc>
          <w:tcPr>
            <w:tcW w:w="6683" w:type="dxa"/>
          </w:tcPr>
          <w:p w:rsidR="00C82199" w:rsidRPr="00BF5033" w:rsidRDefault="00567F65" w:rsidP="006F3FA2">
            <w:pPr>
              <w:pStyle w:val="TabelleFlietext3"/>
              <w:spacing w:before="60" w:after="60"/>
              <w:rPr>
                <w:rFonts w:cs="Arial"/>
              </w:rPr>
            </w:pPr>
            <w:r>
              <w:rPr>
                <w:rFonts w:cs="Arial"/>
              </w:rPr>
              <w:t>Projekt EinkaufsApp</w:t>
            </w:r>
          </w:p>
        </w:tc>
      </w:tr>
      <w:tr w:rsidR="00C82199" w:rsidRPr="00BF5033" w:rsidTr="003F066E">
        <w:tblPrEx>
          <w:tblCellMar>
            <w:top w:w="28" w:type="dxa"/>
            <w:bottom w:w="28" w:type="dxa"/>
          </w:tblCellMar>
        </w:tblPrEx>
        <w:tc>
          <w:tcPr>
            <w:tcW w:w="2296" w:type="dxa"/>
          </w:tcPr>
          <w:p w:rsidR="00C82199" w:rsidRPr="00BF5033" w:rsidRDefault="002B08E1" w:rsidP="006F3FA2">
            <w:pPr>
              <w:pStyle w:val="TabelleFlietext3"/>
              <w:spacing w:before="60"/>
              <w:rPr>
                <w:rFonts w:cs="Arial"/>
              </w:rPr>
            </w:pPr>
            <w:r w:rsidRPr="00BF5033">
              <w:rPr>
                <w:rFonts w:cs="Arial"/>
              </w:rPr>
              <w:t>Von</w:t>
            </w:r>
          </w:p>
        </w:tc>
        <w:tc>
          <w:tcPr>
            <w:tcW w:w="6683" w:type="dxa"/>
          </w:tcPr>
          <w:p w:rsidR="00835D57" w:rsidRPr="00BF5033" w:rsidRDefault="00F87A9A" w:rsidP="006F3FA2">
            <w:pPr>
              <w:pStyle w:val="TabelleFlietext3"/>
              <w:spacing w:before="60" w:after="60"/>
              <w:rPr>
                <w:rFonts w:cs="Arial"/>
              </w:rPr>
            </w:pPr>
            <w:r>
              <w:rPr>
                <w:rFonts w:cs="Arial"/>
              </w:rPr>
              <w:t>EinkaufsApp</w:t>
            </w:r>
          </w:p>
          <w:p w:rsidR="00835D57" w:rsidRPr="00BF5033" w:rsidRDefault="00835D57" w:rsidP="00655500">
            <w:pPr>
              <w:pStyle w:val="TabelleFlietext3"/>
              <w:rPr>
                <w:rFonts w:cs="Arial"/>
              </w:rPr>
            </w:pPr>
          </w:p>
        </w:tc>
      </w:tr>
    </w:tbl>
    <w:p w:rsidR="002B08E1" w:rsidRPr="00BF5033" w:rsidRDefault="002B08E1"/>
    <w:p w:rsidR="002B08E1" w:rsidRPr="00BF5033" w:rsidRDefault="002B08E1" w:rsidP="00A93B37"/>
    <w:tbl>
      <w:tblPr>
        <w:tblW w:w="0" w:type="auto"/>
        <w:tblBorders>
          <w:top w:val="single" w:sz="4" w:space="0" w:color="auto"/>
          <w:bottom w:val="single" w:sz="2" w:space="0" w:color="666666"/>
          <w:insideH w:val="single" w:sz="2" w:space="0" w:color="666666"/>
        </w:tblBorders>
        <w:tblCellMar>
          <w:top w:w="57" w:type="dxa"/>
          <w:left w:w="28" w:type="dxa"/>
          <w:bottom w:w="57" w:type="dxa"/>
          <w:right w:w="28" w:type="dxa"/>
        </w:tblCellMar>
        <w:tblLook w:val="01E0"/>
      </w:tblPr>
      <w:tblGrid>
        <w:gridCol w:w="2296"/>
        <w:gridCol w:w="6683"/>
      </w:tblGrid>
      <w:tr w:rsidR="00497A48" w:rsidRPr="00BF5033" w:rsidTr="003F066E">
        <w:tc>
          <w:tcPr>
            <w:tcW w:w="2296" w:type="dxa"/>
            <w:tcBorders>
              <w:top w:val="single" w:sz="18" w:space="0" w:color="E20074"/>
              <w:left w:val="nil"/>
              <w:bottom w:val="nil"/>
            </w:tcBorders>
          </w:tcPr>
          <w:p w:rsidR="00497A48" w:rsidRPr="00BF5033" w:rsidRDefault="002B5A2B" w:rsidP="009438A0">
            <w:pPr>
              <w:pStyle w:val="TabelleHeadline1"/>
              <w:rPr>
                <w:rFonts w:cs="Arial"/>
              </w:rPr>
            </w:pPr>
            <w:r>
              <w:rPr>
                <w:rFonts w:cs="Arial"/>
              </w:rPr>
              <w:t>Vorgelegt von</w:t>
            </w:r>
          </w:p>
        </w:tc>
        <w:tc>
          <w:tcPr>
            <w:tcW w:w="6683" w:type="dxa"/>
            <w:tcBorders>
              <w:top w:val="single" w:sz="18" w:space="0" w:color="E20074"/>
              <w:bottom w:val="nil"/>
              <w:right w:val="nil"/>
            </w:tcBorders>
          </w:tcPr>
          <w:p w:rsidR="00497A48" w:rsidRPr="00BF5033" w:rsidRDefault="00497A48" w:rsidP="009438A0">
            <w:pPr>
              <w:pStyle w:val="TabelleHeadline1"/>
              <w:rPr>
                <w:rFonts w:cs="Arial"/>
              </w:rPr>
            </w:pPr>
          </w:p>
        </w:tc>
      </w:tr>
      <w:tr w:rsidR="000F6DCC" w:rsidRPr="00BF5033" w:rsidTr="003F066E">
        <w:tblPrEx>
          <w:tblCellMar>
            <w:top w:w="28" w:type="dxa"/>
            <w:bottom w:w="28" w:type="dxa"/>
          </w:tblCellMar>
        </w:tblPrEx>
        <w:tc>
          <w:tcPr>
            <w:tcW w:w="2296" w:type="dxa"/>
          </w:tcPr>
          <w:p w:rsidR="00C82199" w:rsidRDefault="00F87A9A" w:rsidP="006F3FA2">
            <w:pPr>
              <w:pStyle w:val="TabelleFlietext3"/>
              <w:spacing w:before="60" w:after="60"/>
              <w:rPr>
                <w:rFonts w:cs="Arial"/>
              </w:rPr>
            </w:pPr>
            <w:r>
              <w:rPr>
                <w:rFonts w:cs="Arial"/>
              </w:rPr>
              <w:t>Projektleiter</w:t>
            </w:r>
          </w:p>
          <w:p w:rsidR="002B5A2B" w:rsidRPr="00BF5033" w:rsidRDefault="002B5A2B" w:rsidP="006F3FA2">
            <w:pPr>
              <w:pStyle w:val="TabelleFlietext3"/>
              <w:spacing w:before="60" w:after="60"/>
              <w:rPr>
                <w:rFonts w:cs="Arial"/>
              </w:rPr>
            </w:pPr>
            <w:r>
              <w:rPr>
                <w:rFonts w:cs="Arial"/>
              </w:rPr>
              <w:t>Gruppenmitglieder</w:t>
            </w:r>
          </w:p>
        </w:tc>
        <w:tc>
          <w:tcPr>
            <w:tcW w:w="6683" w:type="dxa"/>
          </w:tcPr>
          <w:p w:rsidR="00C82199" w:rsidRDefault="00F87A9A" w:rsidP="006F3FA2">
            <w:pPr>
              <w:pStyle w:val="TabelleFlietext3"/>
              <w:spacing w:before="60" w:after="60"/>
              <w:rPr>
                <w:rFonts w:cs="Arial"/>
              </w:rPr>
            </w:pPr>
            <w:r>
              <w:rPr>
                <w:rFonts w:cs="Arial"/>
              </w:rPr>
              <w:t>Markus Hube</w:t>
            </w:r>
          </w:p>
          <w:p w:rsidR="00711E4D" w:rsidRPr="00711E4D" w:rsidRDefault="00711E4D" w:rsidP="00711E4D">
            <w:pPr>
              <w:pStyle w:val="TabelleFlietext3"/>
              <w:spacing w:before="60" w:after="60"/>
              <w:rPr>
                <w:rFonts w:cs="Arial"/>
              </w:rPr>
            </w:pPr>
            <w:r w:rsidRPr="00711E4D">
              <w:rPr>
                <w:rFonts w:cs="Arial"/>
              </w:rPr>
              <w:t>Huong Dang</w:t>
            </w:r>
          </w:p>
          <w:p w:rsidR="00711E4D" w:rsidRPr="00711E4D" w:rsidRDefault="00711E4D" w:rsidP="00711E4D">
            <w:pPr>
              <w:pStyle w:val="TabelleFlietext3"/>
              <w:spacing w:before="60" w:after="60"/>
              <w:rPr>
                <w:rFonts w:cs="Arial"/>
              </w:rPr>
            </w:pPr>
            <w:r w:rsidRPr="00711E4D">
              <w:rPr>
                <w:rFonts w:cs="Arial"/>
              </w:rPr>
              <w:t>Thomas Elias</w:t>
            </w:r>
          </w:p>
          <w:p w:rsidR="00711E4D" w:rsidRPr="00711E4D" w:rsidRDefault="00711E4D" w:rsidP="00711E4D">
            <w:pPr>
              <w:pStyle w:val="TabelleFlietext3"/>
              <w:spacing w:before="60" w:after="60"/>
              <w:rPr>
                <w:rFonts w:cs="Arial"/>
              </w:rPr>
            </w:pPr>
            <w:r w:rsidRPr="00711E4D">
              <w:rPr>
                <w:rFonts w:cs="Arial"/>
              </w:rPr>
              <w:t>Viktor Fuchs</w:t>
            </w:r>
          </w:p>
          <w:p w:rsidR="00711E4D" w:rsidRPr="00711E4D" w:rsidRDefault="00711E4D" w:rsidP="00711E4D">
            <w:pPr>
              <w:pStyle w:val="TabelleFlietext3"/>
              <w:spacing w:before="60" w:after="60"/>
              <w:rPr>
                <w:rFonts w:cs="Arial"/>
              </w:rPr>
            </w:pPr>
            <w:r w:rsidRPr="00711E4D">
              <w:rPr>
                <w:rFonts w:cs="Arial"/>
              </w:rPr>
              <w:t>Florian Graupeter</w:t>
            </w:r>
          </w:p>
          <w:p w:rsidR="00711E4D" w:rsidRPr="00711E4D" w:rsidRDefault="00711E4D" w:rsidP="00711E4D">
            <w:pPr>
              <w:pStyle w:val="TabelleFlietext3"/>
              <w:spacing w:before="60" w:after="60"/>
              <w:rPr>
                <w:rFonts w:cs="Arial"/>
              </w:rPr>
            </w:pPr>
            <w:r w:rsidRPr="00711E4D">
              <w:rPr>
                <w:rFonts w:cs="Arial"/>
              </w:rPr>
              <w:t>Jannis Grohs</w:t>
            </w:r>
          </w:p>
          <w:p w:rsidR="00711E4D" w:rsidRPr="00711E4D" w:rsidRDefault="00711E4D" w:rsidP="00711E4D">
            <w:pPr>
              <w:pStyle w:val="TabelleFlietext3"/>
              <w:spacing w:before="60" w:after="60"/>
              <w:rPr>
                <w:rFonts w:cs="Arial"/>
              </w:rPr>
            </w:pPr>
            <w:r w:rsidRPr="00711E4D">
              <w:rPr>
                <w:rFonts w:cs="Arial"/>
              </w:rPr>
              <w:t>Michael Hein</w:t>
            </w:r>
          </w:p>
          <w:p w:rsidR="00711E4D" w:rsidRPr="00711E4D" w:rsidRDefault="00711E4D" w:rsidP="00711E4D">
            <w:pPr>
              <w:pStyle w:val="TabelleFlietext3"/>
              <w:spacing w:before="60" w:after="60"/>
              <w:rPr>
                <w:rFonts w:cs="Arial"/>
              </w:rPr>
            </w:pPr>
            <w:r w:rsidRPr="00711E4D">
              <w:rPr>
                <w:rFonts w:cs="Arial"/>
              </w:rPr>
              <w:t>Moritz Karsten</w:t>
            </w:r>
          </w:p>
          <w:p w:rsidR="00711E4D" w:rsidRPr="00711E4D" w:rsidRDefault="00711E4D" w:rsidP="00711E4D">
            <w:pPr>
              <w:pStyle w:val="TabelleFlietext3"/>
              <w:spacing w:before="60" w:after="60"/>
              <w:rPr>
                <w:rFonts w:cs="Arial"/>
              </w:rPr>
            </w:pPr>
            <w:r w:rsidRPr="00711E4D">
              <w:rPr>
                <w:rFonts w:cs="Arial"/>
              </w:rPr>
              <w:t>Sebastian Kiepsch</w:t>
            </w:r>
          </w:p>
          <w:p w:rsidR="00711E4D" w:rsidRPr="00711E4D" w:rsidRDefault="00711E4D" w:rsidP="00711E4D">
            <w:pPr>
              <w:pStyle w:val="TabelleFlietext3"/>
              <w:spacing w:before="60" w:after="60"/>
              <w:rPr>
                <w:rFonts w:cs="Arial"/>
              </w:rPr>
            </w:pPr>
            <w:r w:rsidRPr="00711E4D">
              <w:rPr>
                <w:rFonts w:cs="Arial"/>
              </w:rPr>
              <w:t>Annika Köstler</w:t>
            </w:r>
          </w:p>
          <w:p w:rsidR="00711E4D" w:rsidRPr="00711E4D" w:rsidRDefault="00711E4D" w:rsidP="00711E4D">
            <w:pPr>
              <w:pStyle w:val="TabelleFlietext3"/>
              <w:spacing w:before="60" w:after="60"/>
              <w:rPr>
                <w:rFonts w:cs="Arial"/>
              </w:rPr>
            </w:pPr>
            <w:r w:rsidRPr="00711E4D">
              <w:rPr>
                <w:rFonts w:cs="Arial"/>
              </w:rPr>
              <w:t>Daniel Sawadenko</w:t>
            </w:r>
          </w:p>
          <w:p w:rsidR="00711E4D" w:rsidRPr="00711E4D" w:rsidRDefault="00711E4D" w:rsidP="00711E4D">
            <w:pPr>
              <w:pStyle w:val="TabelleFlietext3"/>
              <w:spacing w:before="60" w:after="60"/>
              <w:rPr>
                <w:rFonts w:cs="Arial"/>
              </w:rPr>
            </w:pPr>
            <w:r w:rsidRPr="00711E4D">
              <w:rPr>
                <w:rFonts w:cs="Arial"/>
              </w:rPr>
              <w:t>Moritz Schaub</w:t>
            </w:r>
          </w:p>
          <w:p w:rsidR="00711E4D" w:rsidRPr="00711E4D" w:rsidRDefault="00711E4D" w:rsidP="00711E4D">
            <w:pPr>
              <w:pStyle w:val="TabelleFlietext3"/>
              <w:spacing w:before="60" w:after="60"/>
              <w:rPr>
                <w:rFonts w:cs="Arial"/>
              </w:rPr>
            </w:pPr>
            <w:r w:rsidRPr="00711E4D">
              <w:rPr>
                <w:rFonts w:cs="Arial"/>
              </w:rPr>
              <w:t>Florian Schmitt</w:t>
            </w:r>
          </w:p>
          <w:p w:rsidR="002B5A2B" w:rsidRPr="00BF5033" w:rsidRDefault="00711E4D" w:rsidP="00711E4D">
            <w:pPr>
              <w:pStyle w:val="TabelleFlietext3"/>
              <w:spacing w:before="60" w:after="60"/>
              <w:rPr>
                <w:rFonts w:cs="Arial"/>
              </w:rPr>
            </w:pPr>
            <w:r w:rsidRPr="00711E4D">
              <w:rPr>
                <w:rFonts w:cs="Arial"/>
              </w:rPr>
              <w:t>Eric Sorgalla</w:t>
            </w:r>
          </w:p>
        </w:tc>
      </w:tr>
      <w:tr w:rsidR="00F87A9A" w:rsidRPr="00BF5033" w:rsidTr="003F066E">
        <w:tblPrEx>
          <w:tblCellMar>
            <w:top w:w="28" w:type="dxa"/>
            <w:bottom w:w="28" w:type="dxa"/>
          </w:tblCellMar>
        </w:tblPrEx>
        <w:tc>
          <w:tcPr>
            <w:tcW w:w="2296" w:type="dxa"/>
          </w:tcPr>
          <w:p w:rsidR="00F87A9A" w:rsidRPr="00BF5033" w:rsidRDefault="00F87A9A" w:rsidP="00655500">
            <w:pPr>
              <w:pStyle w:val="TabelleFlietext3"/>
              <w:rPr>
                <w:rFonts w:cs="Arial"/>
              </w:rPr>
            </w:pPr>
            <w:r w:rsidRPr="00BF5033">
              <w:rPr>
                <w:rFonts w:cs="Arial"/>
              </w:rPr>
              <w:t>E-Mail</w:t>
            </w:r>
          </w:p>
        </w:tc>
        <w:tc>
          <w:tcPr>
            <w:tcW w:w="6683" w:type="dxa"/>
          </w:tcPr>
          <w:p w:rsidR="00F87A9A" w:rsidRPr="00BF5033" w:rsidRDefault="00F87A9A" w:rsidP="00655500">
            <w:pPr>
              <w:pStyle w:val="TabelleFlietext3"/>
              <w:rPr>
                <w:rFonts w:cs="Arial"/>
              </w:rPr>
            </w:pPr>
            <w:r>
              <w:rPr>
                <w:rFonts w:cs="Arial"/>
              </w:rPr>
              <w:t>markus.hube@hft-leipzig.de</w:t>
            </w:r>
          </w:p>
        </w:tc>
      </w:tr>
    </w:tbl>
    <w:p w:rsidR="00C82199" w:rsidRPr="00BF5033" w:rsidRDefault="00C82199" w:rsidP="00C82199"/>
    <w:p w:rsidR="000865E3" w:rsidRPr="00BF5033" w:rsidRDefault="000865E3" w:rsidP="00C82199"/>
    <w:p w:rsidR="000F6DCC" w:rsidRDefault="000F6DCC" w:rsidP="0027426E"/>
    <w:p w:rsidR="00675177" w:rsidRPr="00BF5033" w:rsidRDefault="00675177" w:rsidP="0027426E"/>
    <w:p w:rsidR="00655500" w:rsidRPr="00BF5033" w:rsidRDefault="00655500" w:rsidP="00655500">
      <w:pPr>
        <w:pStyle w:val="Einzelseiten-Headline"/>
      </w:pPr>
      <w:r w:rsidRPr="00BF5033">
        <w:t>Inhaltsverzeichnis</w:t>
      </w:r>
      <w:bookmarkStart w:id="0" w:name="Inhaltsverzeichnis"/>
      <w:bookmarkEnd w:id="0"/>
    </w:p>
    <w:p w:rsidR="00711E4D" w:rsidRDefault="00727CBE">
      <w:pPr>
        <w:pStyle w:val="Verzeichnis1"/>
        <w:rPr>
          <w:rFonts w:asciiTheme="minorHAnsi" w:eastAsiaTheme="minorEastAsia" w:hAnsiTheme="minorHAnsi" w:cstheme="minorBidi"/>
          <w:b w:val="0"/>
          <w:noProof/>
          <w:szCs w:val="22"/>
        </w:rPr>
      </w:pPr>
      <w:r w:rsidRPr="00727CBE">
        <w:rPr>
          <w:b w:val="0"/>
        </w:rPr>
        <w:fldChar w:fldCharType="begin"/>
      </w:r>
      <w:r w:rsidR="002843FD" w:rsidRPr="00BF5033">
        <w:rPr>
          <w:b w:val="0"/>
        </w:rPr>
        <w:instrText xml:space="preserve"> TOC \o "3-3" \h \z \t "Überschrift 1;1;Überschrift 2;2;Anhangheadline;1;Anhangsubheadline;2;Anhangsubheadline 2;2" </w:instrText>
      </w:r>
      <w:r w:rsidRPr="00727CBE">
        <w:rPr>
          <w:b w:val="0"/>
        </w:rPr>
        <w:fldChar w:fldCharType="separate"/>
      </w:r>
      <w:hyperlink w:anchor="_Toc437423245" w:history="1">
        <w:r w:rsidR="00711E4D" w:rsidRPr="00F24F6F">
          <w:rPr>
            <w:rStyle w:val="Hyperlink"/>
            <w:noProof/>
          </w:rPr>
          <w:t>1</w:t>
        </w:r>
        <w:r w:rsidR="00711E4D">
          <w:rPr>
            <w:rFonts w:asciiTheme="minorHAnsi" w:eastAsiaTheme="minorEastAsia" w:hAnsiTheme="minorHAnsi" w:cstheme="minorBidi"/>
            <w:b w:val="0"/>
            <w:noProof/>
            <w:szCs w:val="22"/>
          </w:rPr>
          <w:tab/>
        </w:r>
        <w:r w:rsidR="00711E4D" w:rsidRPr="00F24F6F">
          <w:rPr>
            <w:rStyle w:val="Hyperlink"/>
            <w:noProof/>
          </w:rPr>
          <w:t>Einleitung</w:t>
        </w:r>
        <w:r w:rsidR="00711E4D">
          <w:rPr>
            <w:noProof/>
            <w:webHidden/>
          </w:rPr>
          <w:tab/>
        </w:r>
        <w:r w:rsidR="00711E4D">
          <w:rPr>
            <w:noProof/>
            <w:webHidden/>
          </w:rPr>
          <w:fldChar w:fldCharType="begin"/>
        </w:r>
        <w:r w:rsidR="00711E4D">
          <w:rPr>
            <w:noProof/>
            <w:webHidden/>
          </w:rPr>
          <w:instrText xml:space="preserve"> PAGEREF _Toc437423245 \h </w:instrText>
        </w:r>
        <w:r w:rsidR="00711E4D">
          <w:rPr>
            <w:noProof/>
            <w:webHidden/>
          </w:rPr>
        </w:r>
        <w:r w:rsidR="00711E4D">
          <w:rPr>
            <w:noProof/>
            <w:webHidden/>
          </w:rPr>
          <w:fldChar w:fldCharType="separate"/>
        </w:r>
        <w:r w:rsidR="00711E4D">
          <w:rPr>
            <w:noProof/>
            <w:webHidden/>
          </w:rPr>
          <w:t>6</w:t>
        </w:r>
        <w:r w:rsidR="00711E4D">
          <w:rPr>
            <w:noProof/>
            <w:webHidden/>
          </w:rPr>
          <w:fldChar w:fldCharType="end"/>
        </w:r>
      </w:hyperlink>
    </w:p>
    <w:p w:rsidR="00711E4D" w:rsidRDefault="00711E4D">
      <w:pPr>
        <w:pStyle w:val="Verzeichnis1"/>
        <w:rPr>
          <w:rFonts w:asciiTheme="minorHAnsi" w:eastAsiaTheme="minorEastAsia" w:hAnsiTheme="minorHAnsi" w:cstheme="minorBidi"/>
          <w:b w:val="0"/>
          <w:noProof/>
          <w:szCs w:val="22"/>
        </w:rPr>
      </w:pPr>
      <w:hyperlink w:anchor="_Toc437423246" w:history="1">
        <w:r w:rsidRPr="00F24F6F">
          <w:rPr>
            <w:rStyle w:val="Hyperlink"/>
            <w:noProof/>
          </w:rPr>
          <w:t>2</w:t>
        </w:r>
        <w:r>
          <w:rPr>
            <w:rFonts w:asciiTheme="minorHAnsi" w:eastAsiaTheme="minorEastAsia" w:hAnsiTheme="minorHAnsi" w:cstheme="minorBidi"/>
            <w:b w:val="0"/>
            <w:noProof/>
            <w:szCs w:val="22"/>
          </w:rPr>
          <w:tab/>
        </w:r>
        <w:r w:rsidRPr="00F24F6F">
          <w:rPr>
            <w:rStyle w:val="Hyperlink"/>
            <w:noProof/>
          </w:rPr>
          <w:t>Problembeschreibung</w:t>
        </w:r>
        <w:r>
          <w:rPr>
            <w:noProof/>
            <w:webHidden/>
          </w:rPr>
          <w:tab/>
        </w:r>
        <w:r>
          <w:rPr>
            <w:noProof/>
            <w:webHidden/>
          </w:rPr>
          <w:fldChar w:fldCharType="begin"/>
        </w:r>
        <w:r>
          <w:rPr>
            <w:noProof/>
            <w:webHidden/>
          </w:rPr>
          <w:instrText xml:space="preserve"> PAGEREF _Toc437423246 \h </w:instrText>
        </w:r>
        <w:r>
          <w:rPr>
            <w:noProof/>
            <w:webHidden/>
          </w:rPr>
        </w:r>
        <w:r>
          <w:rPr>
            <w:noProof/>
            <w:webHidden/>
          </w:rPr>
          <w:fldChar w:fldCharType="separate"/>
        </w:r>
        <w:r>
          <w:rPr>
            <w:noProof/>
            <w:webHidden/>
          </w:rPr>
          <w:t>7</w:t>
        </w:r>
        <w:r>
          <w:rPr>
            <w:noProof/>
            <w:webHidden/>
          </w:rPr>
          <w:fldChar w:fldCharType="end"/>
        </w:r>
      </w:hyperlink>
    </w:p>
    <w:p w:rsidR="00711E4D" w:rsidRDefault="00711E4D">
      <w:pPr>
        <w:pStyle w:val="Verzeichnis1"/>
        <w:rPr>
          <w:rFonts w:asciiTheme="minorHAnsi" w:eastAsiaTheme="minorEastAsia" w:hAnsiTheme="minorHAnsi" w:cstheme="minorBidi"/>
          <w:b w:val="0"/>
          <w:noProof/>
          <w:szCs w:val="22"/>
        </w:rPr>
      </w:pPr>
      <w:hyperlink w:anchor="_Toc437423247" w:history="1">
        <w:r w:rsidRPr="00F24F6F">
          <w:rPr>
            <w:rStyle w:val="Hyperlink"/>
            <w:noProof/>
          </w:rPr>
          <w:t>3</w:t>
        </w:r>
        <w:r>
          <w:rPr>
            <w:rFonts w:asciiTheme="minorHAnsi" w:eastAsiaTheme="minorEastAsia" w:hAnsiTheme="minorHAnsi" w:cstheme="minorBidi"/>
            <w:b w:val="0"/>
            <w:noProof/>
            <w:szCs w:val="22"/>
          </w:rPr>
          <w:tab/>
        </w:r>
        <w:r w:rsidRPr="00F24F6F">
          <w:rPr>
            <w:rStyle w:val="Hyperlink"/>
            <w:noProof/>
          </w:rPr>
          <w:t>Funktionalitäten der App</w:t>
        </w:r>
        <w:r>
          <w:rPr>
            <w:noProof/>
            <w:webHidden/>
          </w:rPr>
          <w:tab/>
        </w:r>
        <w:r>
          <w:rPr>
            <w:noProof/>
            <w:webHidden/>
          </w:rPr>
          <w:fldChar w:fldCharType="begin"/>
        </w:r>
        <w:r>
          <w:rPr>
            <w:noProof/>
            <w:webHidden/>
          </w:rPr>
          <w:instrText xml:space="preserve"> PAGEREF _Toc437423247 \h </w:instrText>
        </w:r>
        <w:r>
          <w:rPr>
            <w:noProof/>
            <w:webHidden/>
          </w:rPr>
        </w:r>
        <w:r>
          <w:rPr>
            <w:noProof/>
            <w:webHidden/>
          </w:rPr>
          <w:fldChar w:fldCharType="separate"/>
        </w:r>
        <w:r>
          <w:rPr>
            <w:noProof/>
            <w:webHidden/>
          </w:rPr>
          <w:t>8</w:t>
        </w:r>
        <w:r>
          <w:rPr>
            <w:noProof/>
            <w:webHidden/>
          </w:rPr>
          <w:fldChar w:fldCharType="end"/>
        </w:r>
      </w:hyperlink>
    </w:p>
    <w:p w:rsidR="00711E4D" w:rsidRDefault="00711E4D">
      <w:pPr>
        <w:pStyle w:val="Verzeichnis2"/>
        <w:rPr>
          <w:rFonts w:asciiTheme="minorHAnsi" w:eastAsiaTheme="minorEastAsia" w:hAnsiTheme="minorHAnsi" w:cstheme="minorBidi"/>
          <w:noProof/>
          <w:szCs w:val="22"/>
        </w:rPr>
      </w:pPr>
      <w:hyperlink w:anchor="_Toc437423248" w:history="1">
        <w:r w:rsidRPr="00F24F6F">
          <w:rPr>
            <w:rStyle w:val="Hyperlink"/>
            <w:noProof/>
          </w:rPr>
          <w:t>3.1</w:t>
        </w:r>
        <w:r>
          <w:rPr>
            <w:rFonts w:asciiTheme="minorHAnsi" w:eastAsiaTheme="minorEastAsia" w:hAnsiTheme="minorHAnsi" w:cstheme="minorBidi"/>
            <w:noProof/>
            <w:szCs w:val="22"/>
          </w:rPr>
          <w:tab/>
        </w:r>
        <w:r w:rsidRPr="00F24F6F">
          <w:rPr>
            <w:rStyle w:val="Hyperlink"/>
            <w:noProof/>
          </w:rPr>
          <w:t>Einkauf</w:t>
        </w:r>
        <w:r>
          <w:rPr>
            <w:noProof/>
            <w:webHidden/>
          </w:rPr>
          <w:tab/>
        </w:r>
        <w:r>
          <w:rPr>
            <w:noProof/>
            <w:webHidden/>
          </w:rPr>
          <w:fldChar w:fldCharType="begin"/>
        </w:r>
        <w:r>
          <w:rPr>
            <w:noProof/>
            <w:webHidden/>
          </w:rPr>
          <w:instrText xml:space="preserve"> PAGEREF _Toc437423248 \h </w:instrText>
        </w:r>
        <w:r>
          <w:rPr>
            <w:noProof/>
            <w:webHidden/>
          </w:rPr>
        </w:r>
        <w:r>
          <w:rPr>
            <w:noProof/>
            <w:webHidden/>
          </w:rPr>
          <w:fldChar w:fldCharType="separate"/>
        </w:r>
        <w:r>
          <w:rPr>
            <w:noProof/>
            <w:webHidden/>
          </w:rPr>
          <w:t>8</w:t>
        </w:r>
        <w:r>
          <w:rPr>
            <w:noProof/>
            <w:webHidden/>
          </w:rPr>
          <w:fldChar w:fldCharType="end"/>
        </w:r>
      </w:hyperlink>
    </w:p>
    <w:p w:rsidR="00711E4D" w:rsidRDefault="00711E4D">
      <w:pPr>
        <w:pStyle w:val="Verzeichnis3"/>
        <w:rPr>
          <w:rFonts w:asciiTheme="minorHAnsi" w:eastAsiaTheme="minorEastAsia" w:hAnsiTheme="minorHAnsi" w:cstheme="minorBidi"/>
          <w:noProof/>
          <w:szCs w:val="22"/>
        </w:rPr>
      </w:pPr>
      <w:hyperlink w:anchor="_Toc437423249" w:history="1">
        <w:r w:rsidRPr="00F24F6F">
          <w:rPr>
            <w:rStyle w:val="Hyperlink"/>
            <w:noProof/>
          </w:rPr>
          <w:t>3.1.1</w:t>
        </w:r>
        <w:r>
          <w:rPr>
            <w:rFonts w:asciiTheme="minorHAnsi" w:eastAsiaTheme="minorEastAsia" w:hAnsiTheme="minorHAnsi" w:cstheme="minorBidi"/>
            <w:noProof/>
            <w:szCs w:val="22"/>
          </w:rPr>
          <w:tab/>
        </w:r>
        <w:r w:rsidR="00F10B7F">
          <w:rPr>
            <w:rStyle w:val="Hyperlink"/>
            <w:noProof/>
          </w:rPr>
          <w:t>Musskriterien</w:t>
        </w:r>
        <w:r>
          <w:rPr>
            <w:noProof/>
            <w:webHidden/>
          </w:rPr>
          <w:tab/>
        </w:r>
        <w:r>
          <w:rPr>
            <w:noProof/>
            <w:webHidden/>
          </w:rPr>
          <w:fldChar w:fldCharType="begin"/>
        </w:r>
        <w:r>
          <w:rPr>
            <w:noProof/>
            <w:webHidden/>
          </w:rPr>
          <w:instrText xml:space="preserve"> PAGEREF _Toc437423249 \h </w:instrText>
        </w:r>
        <w:r>
          <w:rPr>
            <w:noProof/>
            <w:webHidden/>
          </w:rPr>
        </w:r>
        <w:r>
          <w:rPr>
            <w:noProof/>
            <w:webHidden/>
          </w:rPr>
          <w:fldChar w:fldCharType="separate"/>
        </w:r>
        <w:r>
          <w:rPr>
            <w:noProof/>
            <w:webHidden/>
          </w:rPr>
          <w:t>8</w:t>
        </w:r>
        <w:r>
          <w:rPr>
            <w:noProof/>
            <w:webHidden/>
          </w:rPr>
          <w:fldChar w:fldCharType="end"/>
        </w:r>
      </w:hyperlink>
    </w:p>
    <w:p w:rsidR="00711E4D" w:rsidRDefault="00711E4D">
      <w:pPr>
        <w:pStyle w:val="Verzeichnis3"/>
        <w:rPr>
          <w:rFonts w:asciiTheme="minorHAnsi" w:eastAsiaTheme="minorEastAsia" w:hAnsiTheme="minorHAnsi" w:cstheme="minorBidi"/>
          <w:noProof/>
          <w:szCs w:val="22"/>
        </w:rPr>
      </w:pPr>
      <w:hyperlink w:anchor="_Toc437423250" w:history="1">
        <w:r w:rsidRPr="00F24F6F">
          <w:rPr>
            <w:rStyle w:val="Hyperlink"/>
            <w:noProof/>
          </w:rPr>
          <w:t>3.1.2</w:t>
        </w:r>
        <w:r>
          <w:rPr>
            <w:rFonts w:asciiTheme="minorHAnsi" w:eastAsiaTheme="minorEastAsia" w:hAnsiTheme="minorHAnsi" w:cstheme="minorBidi"/>
            <w:noProof/>
            <w:szCs w:val="22"/>
          </w:rPr>
          <w:tab/>
        </w:r>
        <w:r w:rsidR="00F10B7F">
          <w:rPr>
            <w:rStyle w:val="Hyperlink"/>
            <w:noProof/>
          </w:rPr>
          <w:t>Wunschkriterien</w:t>
        </w:r>
        <w:r>
          <w:rPr>
            <w:noProof/>
            <w:webHidden/>
          </w:rPr>
          <w:tab/>
        </w:r>
        <w:r>
          <w:rPr>
            <w:noProof/>
            <w:webHidden/>
          </w:rPr>
          <w:fldChar w:fldCharType="begin"/>
        </w:r>
        <w:r>
          <w:rPr>
            <w:noProof/>
            <w:webHidden/>
          </w:rPr>
          <w:instrText xml:space="preserve"> PAGEREF _Toc437423250 \h </w:instrText>
        </w:r>
        <w:r>
          <w:rPr>
            <w:noProof/>
            <w:webHidden/>
          </w:rPr>
        </w:r>
        <w:r>
          <w:rPr>
            <w:noProof/>
            <w:webHidden/>
          </w:rPr>
          <w:fldChar w:fldCharType="separate"/>
        </w:r>
        <w:r>
          <w:rPr>
            <w:noProof/>
            <w:webHidden/>
          </w:rPr>
          <w:t>8</w:t>
        </w:r>
        <w:r>
          <w:rPr>
            <w:noProof/>
            <w:webHidden/>
          </w:rPr>
          <w:fldChar w:fldCharType="end"/>
        </w:r>
      </w:hyperlink>
    </w:p>
    <w:p w:rsidR="00711E4D" w:rsidRDefault="00711E4D">
      <w:pPr>
        <w:pStyle w:val="Verzeichnis3"/>
        <w:rPr>
          <w:rFonts w:asciiTheme="minorHAnsi" w:eastAsiaTheme="minorEastAsia" w:hAnsiTheme="minorHAnsi" w:cstheme="minorBidi"/>
          <w:noProof/>
          <w:szCs w:val="22"/>
        </w:rPr>
      </w:pPr>
      <w:hyperlink w:anchor="_Toc437423251" w:history="1">
        <w:r w:rsidRPr="00F24F6F">
          <w:rPr>
            <w:rStyle w:val="Hyperlink"/>
            <w:noProof/>
          </w:rPr>
          <w:t>3.1.3</w:t>
        </w:r>
        <w:r>
          <w:rPr>
            <w:rFonts w:asciiTheme="minorHAnsi" w:eastAsiaTheme="minorEastAsia" w:hAnsiTheme="minorHAnsi" w:cstheme="minorBidi"/>
            <w:noProof/>
            <w:szCs w:val="22"/>
          </w:rPr>
          <w:tab/>
        </w:r>
        <w:r w:rsidR="00F10B7F">
          <w:rPr>
            <w:rStyle w:val="Hyperlink"/>
            <w:noProof/>
          </w:rPr>
          <w:t>Abgrenzungskriterien</w:t>
        </w:r>
        <w:r>
          <w:rPr>
            <w:noProof/>
            <w:webHidden/>
          </w:rPr>
          <w:tab/>
        </w:r>
        <w:r>
          <w:rPr>
            <w:noProof/>
            <w:webHidden/>
          </w:rPr>
          <w:fldChar w:fldCharType="begin"/>
        </w:r>
        <w:r>
          <w:rPr>
            <w:noProof/>
            <w:webHidden/>
          </w:rPr>
          <w:instrText xml:space="preserve"> PAGEREF _Toc437423251 \h </w:instrText>
        </w:r>
        <w:r>
          <w:rPr>
            <w:noProof/>
            <w:webHidden/>
          </w:rPr>
        </w:r>
        <w:r>
          <w:rPr>
            <w:noProof/>
            <w:webHidden/>
          </w:rPr>
          <w:fldChar w:fldCharType="separate"/>
        </w:r>
        <w:r>
          <w:rPr>
            <w:noProof/>
            <w:webHidden/>
          </w:rPr>
          <w:t>8</w:t>
        </w:r>
        <w:r>
          <w:rPr>
            <w:noProof/>
            <w:webHidden/>
          </w:rPr>
          <w:fldChar w:fldCharType="end"/>
        </w:r>
      </w:hyperlink>
    </w:p>
    <w:p w:rsidR="00711E4D" w:rsidRDefault="00711E4D">
      <w:pPr>
        <w:pStyle w:val="Verzeichnis2"/>
        <w:rPr>
          <w:rFonts w:asciiTheme="minorHAnsi" w:eastAsiaTheme="minorEastAsia" w:hAnsiTheme="minorHAnsi" w:cstheme="minorBidi"/>
          <w:noProof/>
          <w:szCs w:val="22"/>
        </w:rPr>
      </w:pPr>
      <w:hyperlink w:anchor="_Toc437423252" w:history="1">
        <w:r w:rsidRPr="00F24F6F">
          <w:rPr>
            <w:rStyle w:val="Hyperlink"/>
            <w:noProof/>
          </w:rPr>
          <w:t>3.2</w:t>
        </w:r>
        <w:r>
          <w:rPr>
            <w:rFonts w:asciiTheme="minorHAnsi" w:eastAsiaTheme="minorEastAsia" w:hAnsiTheme="minorHAnsi" w:cstheme="minorBidi"/>
            <w:noProof/>
            <w:szCs w:val="22"/>
          </w:rPr>
          <w:tab/>
        </w:r>
        <w:r w:rsidRPr="00F24F6F">
          <w:rPr>
            <w:rStyle w:val="Hyperlink"/>
            <w:noProof/>
          </w:rPr>
          <w:t>Markt</w:t>
        </w:r>
        <w:r>
          <w:rPr>
            <w:noProof/>
            <w:webHidden/>
          </w:rPr>
          <w:tab/>
        </w:r>
        <w:r>
          <w:rPr>
            <w:noProof/>
            <w:webHidden/>
          </w:rPr>
          <w:fldChar w:fldCharType="begin"/>
        </w:r>
        <w:r>
          <w:rPr>
            <w:noProof/>
            <w:webHidden/>
          </w:rPr>
          <w:instrText xml:space="preserve"> PAGEREF _Toc437423252 \h </w:instrText>
        </w:r>
        <w:r>
          <w:rPr>
            <w:noProof/>
            <w:webHidden/>
          </w:rPr>
        </w:r>
        <w:r>
          <w:rPr>
            <w:noProof/>
            <w:webHidden/>
          </w:rPr>
          <w:fldChar w:fldCharType="separate"/>
        </w:r>
        <w:r>
          <w:rPr>
            <w:noProof/>
            <w:webHidden/>
          </w:rPr>
          <w:t>8</w:t>
        </w:r>
        <w:r>
          <w:rPr>
            <w:noProof/>
            <w:webHidden/>
          </w:rPr>
          <w:fldChar w:fldCharType="end"/>
        </w:r>
      </w:hyperlink>
    </w:p>
    <w:p w:rsidR="00711E4D" w:rsidRDefault="00711E4D">
      <w:pPr>
        <w:pStyle w:val="Verzeichnis3"/>
        <w:rPr>
          <w:rFonts w:asciiTheme="minorHAnsi" w:eastAsiaTheme="minorEastAsia" w:hAnsiTheme="minorHAnsi" w:cstheme="minorBidi"/>
          <w:noProof/>
          <w:szCs w:val="22"/>
        </w:rPr>
      </w:pPr>
      <w:hyperlink w:anchor="_Toc437423253" w:history="1">
        <w:r w:rsidRPr="00F24F6F">
          <w:rPr>
            <w:rStyle w:val="Hyperlink"/>
            <w:noProof/>
          </w:rPr>
          <w:t>3.2.1</w:t>
        </w:r>
        <w:r>
          <w:rPr>
            <w:rFonts w:asciiTheme="minorHAnsi" w:eastAsiaTheme="minorEastAsia" w:hAnsiTheme="minorHAnsi" w:cstheme="minorBidi"/>
            <w:noProof/>
            <w:szCs w:val="22"/>
          </w:rPr>
          <w:tab/>
        </w:r>
        <w:r w:rsidR="00F10B7F">
          <w:rPr>
            <w:rStyle w:val="Hyperlink"/>
            <w:noProof/>
          </w:rPr>
          <w:t>Musskriterien</w:t>
        </w:r>
        <w:r>
          <w:rPr>
            <w:noProof/>
            <w:webHidden/>
          </w:rPr>
          <w:tab/>
        </w:r>
        <w:r>
          <w:rPr>
            <w:noProof/>
            <w:webHidden/>
          </w:rPr>
          <w:fldChar w:fldCharType="begin"/>
        </w:r>
        <w:r>
          <w:rPr>
            <w:noProof/>
            <w:webHidden/>
          </w:rPr>
          <w:instrText xml:space="preserve"> PAGEREF _Toc437423253 \h </w:instrText>
        </w:r>
        <w:r>
          <w:rPr>
            <w:noProof/>
            <w:webHidden/>
          </w:rPr>
        </w:r>
        <w:r>
          <w:rPr>
            <w:noProof/>
            <w:webHidden/>
          </w:rPr>
          <w:fldChar w:fldCharType="separate"/>
        </w:r>
        <w:r>
          <w:rPr>
            <w:noProof/>
            <w:webHidden/>
          </w:rPr>
          <w:t>8</w:t>
        </w:r>
        <w:r>
          <w:rPr>
            <w:noProof/>
            <w:webHidden/>
          </w:rPr>
          <w:fldChar w:fldCharType="end"/>
        </w:r>
      </w:hyperlink>
    </w:p>
    <w:p w:rsidR="00711E4D" w:rsidRDefault="00711E4D">
      <w:pPr>
        <w:pStyle w:val="Verzeichnis3"/>
        <w:rPr>
          <w:rFonts w:asciiTheme="minorHAnsi" w:eastAsiaTheme="minorEastAsia" w:hAnsiTheme="minorHAnsi" w:cstheme="minorBidi"/>
          <w:noProof/>
          <w:szCs w:val="22"/>
        </w:rPr>
      </w:pPr>
      <w:hyperlink w:anchor="_Toc437423254" w:history="1">
        <w:r w:rsidRPr="00F24F6F">
          <w:rPr>
            <w:rStyle w:val="Hyperlink"/>
            <w:noProof/>
          </w:rPr>
          <w:t>3.2.2</w:t>
        </w:r>
        <w:r>
          <w:rPr>
            <w:rFonts w:asciiTheme="minorHAnsi" w:eastAsiaTheme="minorEastAsia" w:hAnsiTheme="minorHAnsi" w:cstheme="minorBidi"/>
            <w:noProof/>
            <w:szCs w:val="22"/>
          </w:rPr>
          <w:tab/>
        </w:r>
        <w:r w:rsidR="00F10B7F">
          <w:rPr>
            <w:rStyle w:val="Hyperlink"/>
            <w:noProof/>
          </w:rPr>
          <w:t>Wunschkriterien</w:t>
        </w:r>
        <w:r>
          <w:rPr>
            <w:noProof/>
            <w:webHidden/>
          </w:rPr>
          <w:tab/>
        </w:r>
        <w:r>
          <w:rPr>
            <w:noProof/>
            <w:webHidden/>
          </w:rPr>
          <w:fldChar w:fldCharType="begin"/>
        </w:r>
        <w:r>
          <w:rPr>
            <w:noProof/>
            <w:webHidden/>
          </w:rPr>
          <w:instrText xml:space="preserve"> PAGEREF _Toc437423254 \h </w:instrText>
        </w:r>
        <w:r>
          <w:rPr>
            <w:noProof/>
            <w:webHidden/>
          </w:rPr>
        </w:r>
        <w:r>
          <w:rPr>
            <w:noProof/>
            <w:webHidden/>
          </w:rPr>
          <w:fldChar w:fldCharType="separate"/>
        </w:r>
        <w:r>
          <w:rPr>
            <w:noProof/>
            <w:webHidden/>
          </w:rPr>
          <w:t>9</w:t>
        </w:r>
        <w:r>
          <w:rPr>
            <w:noProof/>
            <w:webHidden/>
          </w:rPr>
          <w:fldChar w:fldCharType="end"/>
        </w:r>
      </w:hyperlink>
    </w:p>
    <w:p w:rsidR="00711E4D" w:rsidRDefault="00711E4D">
      <w:pPr>
        <w:pStyle w:val="Verzeichnis3"/>
        <w:rPr>
          <w:rFonts w:asciiTheme="minorHAnsi" w:eastAsiaTheme="minorEastAsia" w:hAnsiTheme="minorHAnsi" w:cstheme="minorBidi"/>
          <w:noProof/>
          <w:szCs w:val="22"/>
        </w:rPr>
      </w:pPr>
      <w:hyperlink w:anchor="_Toc437423255" w:history="1">
        <w:r w:rsidRPr="00F24F6F">
          <w:rPr>
            <w:rStyle w:val="Hyperlink"/>
            <w:noProof/>
          </w:rPr>
          <w:t>3.2.3</w:t>
        </w:r>
        <w:r>
          <w:rPr>
            <w:rFonts w:asciiTheme="minorHAnsi" w:eastAsiaTheme="minorEastAsia" w:hAnsiTheme="minorHAnsi" w:cstheme="minorBidi"/>
            <w:noProof/>
            <w:szCs w:val="22"/>
          </w:rPr>
          <w:tab/>
        </w:r>
        <w:r w:rsidR="00F10B7F">
          <w:rPr>
            <w:rStyle w:val="Hyperlink"/>
            <w:noProof/>
          </w:rPr>
          <w:t>Abgrenzungskriterien</w:t>
        </w:r>
        <w:r>
          <w:rPr>
            <w:noProof/>
            <w:webHidden/>
          </w:rPr>
          <w:tab/>
        </w:r>
        <w:r>
          <w:rPr>
            <w:noProof/>
            <w:webHidden/>
          </w:rPr>
          <w:fldChar w:fldCharType="begin"/>
        </w:r>
        <w:r>
          <w:rPr>
            <w:noProof/>
            <w:webHidden/>
          </w:rPr>
          <w:instrText xml:space="preserve"> PAGEREF _Toc437423255 \h </w:instrText>
        </w:r>
        <w:r>
          <w:rPr>
            <w:noProof/>
            <w:webHidden/>
          </w:rPr>
        </w:r>
        <w:r>
          <w:rPr>
            <w:noProof/>
            <w:webHidden/>
          </w:rPr>
          <w:fldChar w:fldCharType="separate"/>
        </w:r>
        <w:r>
          <w:rPr>
            <w:noProof/>
            <w:webHidden/>
          </w:rPr>
          <w:t>9</w:t>
        </w:r>
        <w:r>
          <w:rPr>
            <w:noProof/>
            <w:webHidden/>
          </w:rPr>
          <w:fldChar w:fldCharType="end"/>
        </w:r>
      </w:hyperlink>
    </w:p>
    <w:p w:rsidR="00711E4D" w:rsidRDefault="00711E4D">
      <w:pPr>
        <w:pStyle w:val="Verzeichnis2"/>
        <w:rPr>
          <w:rFonts w:asciiTheme="minorHAnsi" w:eastAsiaTheme="minorEastAsia" w:hAnsiTheme="minorHAnsi" w:cstheme="minorBidi"/>
          <w:noProof/>
          <w:szCs w:val="22"/>
        </w:rPr>
      </w:pPr>
      <w:hyperlink w:anchor="_Toc437423256" w:history="1">
        <w:r w:rsidRPr="00F24F6F">
          <w:rPr>
            <w:rStyle w:val="Hyperlink"/>
            <w:noProof/>
          </w:rPr>
          <w:t>3.3</w:t>
        </w:r>
        <w:r>
          <w:rPr>
            <w:rFonts w:asciiTheme="minorHAnsi" w:eastAsiaTheme="minorEastAsia" w:hAnsiTheme="minorHAnsi" w:cstheme="minorBidi"/>
            <w:noProof/>
            <w:szCs w:val="22"/>
          </w:rPr>
          <w:tab/>
        </w:r>
        <w:r w:rsidRPr="00F24F6F">
          <w:rPr>
            <w:rStyle w:val="Hyperlink"/>
            <w:noProof/>
          </w:rPr>
          <w:t>Nutzerverwaltung</w:t>
        </w:r>
        <w:r>
          <w:rPr>
            <w:noProof/>
            <w:webHidden/>
          </w:rPr>
          <w:tab/>
        </w:r>
        <w:r>
          <w:rPr>
            <w:noProof/>
            <w:webHidden/>
          </w:rPr>
          <w:fldChar w:fldCharType="begin"/>
        </w:r>
        <w:r>
          <w:rPr>
            <w:noProof/>
            <w:webHidden/>
          </w:rPr>
          <w:instrText xml:space="preserve"> PAGEREF _Toc437423256 \h </w:instrText>
        </w:r>
        <w:r>
          <w:rPr>
            <w:noProof/>
            <w:webHidden/>
          </w:rPr>
        </w:r>
        <w:r>
          <w:rPr>
            <w:noProof/>
            <w:webHidden/>
          </w:rPr>
          <w:fldChar w:fldCharType="separate"/>
        </w:r>
        <w:r>
          <w:rPr>
            <w:noProof/>
            <w:webHidden/>
          </w:rPr>
          <w:t>9</w:t>
        </w:r>
        <w:r>
          <w:rPr>
            <w:noProof/>
            <w:webHidden/>
          </w:rPr>
          <w:fldChar w:fldCharType="end"/>
        </w:r>
      </w:hyperlink>
    </w:p>
    <w:p w:rsidR="00711E4D" w:rsidRDefault="00711E4D">
      <w:pPr>
        <w:pStyle w:val="Verzeichnis3"/>
        <w:rPr>
          <w:rFonts w:asciiTheme="minorHAnsi" w:eastAsiaTheme="minorEastAsia" w:hAnsiTheme="minorHAnsi" w:cstheme="minorBidi"/>
          <w:noProof/>
          <w:szCs w:val="22"/>
        </w:rPr>
      </w:pPr>
      <w:hyperlink w:anchor="_Toc437423257" w:history="1">
        <w:r w:rsidRPr="00F24F6F">
          <w:rPr>
            <w:rStyle w:val="Hyperlink"/>
            <w:noProof/>
          </w:rPr>
          <w:t>3.3.1</w:t>
        </w:r>
        <w:r>
          <w:rPr>
            <w:rFonts w:asciiTheme="minorHAnsi" w:eastAsiaTheme="minorEastAsia" w:hAnsiTheme="minorHAnsi" w:cstheme="minorBidi"/>
            <w:noProof/>
            <w:szCs w:val="22"/>
          </w:rPr>
          <w:tab/>
        </w:r>
        <w:r w:rsidR="00F10B7F">
          <w:rPr>
            <w:rStyle w:val="Hyperlink"/>
            <w:noProof/>
          </w:rPr>
          <w:t>Musskriterien</w:t>
        </w:r>
        <w:r>
          <w:rPr>
            <w:noProof/>
            <w:webHidden/>
          </w:rPr>
          <w:tab/>
        </w:r>
        <w:r>
          <w:rPr>
            <w:noProof/>
            <w:webHidden/>
          </w:rPr>
          <w:fldChar w:fldCharType="begin"/>
        </w:r>
        <w:r>
          <w:rPr>
            <w:noProof/>
            <w:webHidden/>
          </w:rPr>
          <w:instrText xml:space="preserve"> PAGEREF _Toc437423257 \h </w:instrText>
        </w:r>
        <w:r>
          <w:rPr>
            <w:noProof/>
            <w:webHidden/>
          </w:rPr>
        </w:r>
        <w:r>
          <w:rPr>
            <w:noProof/>
            <w:webHidden/>
          </w:rPr>
          <w:fldChar w:fldCharType="separate"/>
        </w:r>
        <w:r>
          <w:rPr>
            <w:noProof/>
            <w:webHidden/>
          </w:rPr>
          <w:t>9</w:t>
        </w:r>
        <w:r>
          <w:rPr>
            <w:noProof/>
            <w:webHidden/>
          </w:rPr>
          <w:fldChar w:fldCharType="end"/>
        </w:r>
      </w:hyperlink>
    </w:p>
    <w:p w:rsidR="00711E4D" w:rsidRDefault="00711E4D">
      <w:pPr>
        <w:pStyle w:val="Verzeichnis3"/>
        <w:rPr>
          <w:rFonts w:asciiTheme="minorHAnsi" w:eastAsiaTheme="minorEastAsia" w:hAnsiTheme="minorHAnsi" w:cstheme="minorBidi"/>
          <w:noProof/>
          <w:szCs w:val="22"/>
        </w:rPr>
      </w:pPr>
      <w:hyperlink w:anchor="_Toc437423258" w:history="1">
        <w:r w:rsidRPr="00F24F6F">
          <w:rPr>
            <w:rStyle w:val="Hyperlink"/>
            <w:noProof/>
          </w:rPr>
          <w:t>3.3.2</w:t>
        </w:r>
        <w:r>
          <w:rPr>
            <w:rFonts w:asciiTheme="minorHAnsi" w:eastAsiaTheme="minorEastAsia" w:hAnsiTheme="minorHAnsi" w:cstheme="minorBidi"/>
            <w:noProof/>
            <w:szCs w:val="22"/>
          </w:rPr>
          <w:tab/>
        </w:r>
        <w:r w:rsidR="00F10B7F">
          <w:rPr>
            <w:rStyle w:val="Hyperlink"/>
            <w:noProof/>
          </w:rPr>
          <w:t>Wunschkriterien</w:t>
        </w:r>
        <w:r w:rsidRPr="00F24F6F">
          <w:rPr>
            <w:rStyle w:val="Hyperlink"/>
            <w:noProof/>
          </w:rPr>
          <w:t>en</w:t>
        </w:r>
        <w:r>
          <w:rPr>
            <w:noProof/>
            <w:webHidden/>
          </w:rPr>
          <w:tab/>
        </w:r>
        <w:r>
          <w:rPr>
            <w:noProof/>
            <w:webHidden/>
          </w:rPr>
          <w:fldChar w:fldCharType="begin"/>
        </w:r>
        <w:r>
          <w:rPr>
            <w:noProof/>
            <w:webHidden/>
          </w:rPr>
          <w:instrText xml:space="preserve"> PAGEREF _Toc437423258 \h </w:instrText>
        </w:r>
        <w:r>
          <w:rPr>
            <w:noProof/>
            <w:webHidden/>
          </w:rPr>
        </w:r>
        <w:r>
          <w:rPr>
            <w:noProof/>
            <w:webHidden/>
          </w:rPr>
          <w:fldChar w:fldCharType="separate"/>
        </w:r>
        <w:r>
          <w:rPr>
            <w:noProof/>
            <w:webHidden/>
          </w:rPr>
          <w:t>9</w:t>
        </w:r>
        <w:r>
          <w:rPr>
            <w:noProof/>
            <w:webHidden/>
          </w:rPr>
          <w:fldChar w:fldCharType="end"/>
        </w:r>
      </w:hyperlink>
    </w:p>
    <w:p w:rsidR="00711E4D" w:rsidRDefault="00711E4D">
      <w:pPr>
        <w:pStyle w:val="Verzeichnis3"/>
        <w:rPr>
          <w:rFonts w:asciiTheme="minorHAnsi" w:eastAsiaTheme="minorEastAsia" w:hAnsiTheme="minorHAnsi" w:cstheme="minorBidi"/>
          <w:noProof/>
          <w:szCs w:val="22"/>
        </w:rPr>
      </w:pPr>
      <w:hyperlink w:anchor="_Toc437423259" w:history="1">
        <w:r w:rsidRPr="00F24F6F">
          <w:rPr>
            <w:rStyle w:val="Hyperlink"/>
            <w:noProof/>
          </w:rPr>
          <w:t>3.3.3</w:t>
        </w:r>
        <w:r>
          <w:rPr>
            <w:rFonts w:asciiTheme="minorHAnsi" w:eastAsiaTheme="minorEastAsia" w:hAnsiTheme="minorHAnsi" w:cstheme="minorBidi"/>
            <w:noProof/>
            <w:szCs w:val="22"/>
          </w:rPr>
          <w:tab/>
        </w:r>
        <w:r w:rsidR="00F10B7F">
          <w:rPr>
            <w:rStyle w:val="Hyperlink"/>
            <w:noProof/>
          </w:rPr>
          <w:t>Abgrenzungskriterien</w:t>
        </w:r>
        <w:r>
          <w:rPr>
            <w:noProof/>
            <w:webHidden/>
          </w:rPr>
          <w:tab/>
        </w:r>
        <w:r>
          <w:rPr>
            <w:noProof/>
            <w:webHidden/>
          </w:rPr>
          <w:fldChar w:fldCharType="begin"/>
        </w:r>
        <w:r>
          <w:rPr>
            <w:noProof/>
            <w:webHidden/>
          </w:rPr>
          <w:instrText xml:space="preserve"> PAGEREF _Toc437423259 \h </w:instrText>
        </w:r>
        <w:r>
          <w:rPr>
            <w:noProof/>
            <w:webHidden/>
          </w:rPr>
        </w:r>
        <w:r>
          <w:rPr>
            <w:noProof/>
            <w:webHidden/>
          </w:rPr>
          <w:fldChar w:fldCharType="separate"/>
        </w:r>
        <w:r>
          <w:rPr>
            <w:noProof/>
            <w:webHidden/>
          </w:rPr>
          <w:t>9</w:t>
        </w:r>
        <w:r>
          <w:rPr>
            <w:noProof/>
            <w:webHidden/>
          </w:rPr>
          <w:fldChar w:fldCharType="end"/>
        </w:r>
      </w:hyperlink>
    </w:p>
    <w:p w:rsidR="00711E4D" w:rsidRDefault="00711E4D">
      <w:pPr>
        <w:pStyle w:val="Verzeichnis2"/>
        <w:rPr>
          <w:rFonts w:asciiTheme="minorHAnsi" w:eastAsiaTheme="minorEastAsia" w:hAnsiTheme="minorHAnsi" w:cstheme="minorBidi"/>
          <w:noProof/>
          <w:szCs w:val="22"/>
        </w:rPr>
      </w:pPr>
      <w:hyperlink w:anchor="_Toc437423260" w:history="1">
        <w:r w:rsidRPr="00F24F6F">
          <w:rPr>
            <w:rStyle w:val="Hyperlink"/>
            <w:noProof/>
          </w:rPr>
          <w:t>3.4</w:t>
        </w:r>
        <w:r>
          <w:rPr>
            <w:rFonts w:asciiTheme="minorHAnsi" w:eastAsiaTheme="minorEastAsia" w:hAnsiTheme="minorHAnsi" w:cstheme="minorBidi"/>
            <w:noProof/>
            <w:szCs w:val="22"/>
          </w:rPr>
          <w:tab/>
        </w:r>
        <w:r w:rsidRPr="00F24F6F">
          <w:rPr>
            <w:rStyle w:val="Hyperlink"/>
            <w:noProof/>
          </w:rPr>
          <w:t>Auswertung</w:t>
        </w:r>
        <w:r>
          <w:rPr>
            <w:noProof/>
            <w:webHidden/>
          </w:rPr>
          <w:tab/>
        </w:r>
        <w:r>
          <w:rPr>
            <w:noProof/>
            <w:webHidden/>
          </w:rPr>
          <w:fldChar w:fldCharType="begin"/>
        </w:r>
        <w:r>
          <w:rPr>
            <w:noProof/>
            <w:webHidden/>
          </w:rPr>
          <w:instrText xml:space="preserve"> PAGEREF _Toc437423260 \h </w:instrText>
        </w:r>
        <w:r>
          <w:rPr>
            <w:noProof/>
            <w:webHidden/>
          </w:rPr>
        </w:r>
        <w:r>
          <w:rPr>
            <w:noProof/>
            <w:webHidden/>
          </w:rPr>
          <w:fldChar w:fldCharType="separate"/>
        </w:r>
        <w:r>
          <w:rPr>
            <w:noProof/>
            <w:webHidden/>
          </w:rPr>
          <w:t>10</w:t>
        </w:r>
        <w:r>
          <w:rPr>
            <w:noProof/>
            <w:webHidden/>
          </w:rPr>
          <w:fldChar w:fldCharType="end"/>
        </w:r>
      </w:hyperlink>
    </w:p>
    <w:p w:rsidR="00711E4D" w:rsidRDefault="00711E4D">
      <w:pPr>
        <w:pStyle w:val="Verzeichnis3"/>
        <w:rPr>
          <w:rFonts w:asciiTheme="minorHAnsi" w:eastAsiaTheme="minorEastAsia" w:hAnsiTheme="minorHAnsi" w:cstheme="minorBidi"/>
          <w:noProof/>
          <w:szCs w:val="22"/>
        </w:rPr>
      </w:pPr>
      <w:hyperlink w:anchor="_Toc437423261" w:history="1">
        <w:r w:rsidRPr="00F24F6F">
          <w:rPr>
            <w:rStyle w:val="Hyperlink"/>
            <w:noProof/>
          </w:rPr>
          <w:t>3.4.1</w:t>
        </w:r>
        <w:r>
          <w:rPr>
            <w:rFonts w:asciiTheme="minorHAnsi" w:eastAsiaTheme="minorEastAsia" w:hAnsiTheme="minorHAnsi" w:cstheme="minorBidi"/>
            <w:noProof/>
            <w:szCs w:val="22"/>
          </w:rPr>
          <w:tab/>
        </w:r>
        <w:r w:rsidR="00F10B7F">
          <w:rPr>
            <w:rStyle w:val="Hyperlink"/>
            <w:noProof/>
          </w:rPr>
          <w:t>Musskriterien</w:t>
        </w:r>
        <w:r>
          <w:rPr>
            <w:noProof/>
            <w:webHidden/>
          </w:rPr>
          <w:tab/>
        </w:r>
        <w:r>
          <w:rPr>
            <w:noProof/>
            <w:webHidden/>
          </w:rPr>
          <w:fldChar w:fldCharType="begin"/>
        </w:r>
        <w:r>
          <w:rPr>
            <w:noProof/>
            <w:webHidden/>
          </w:rPr>
          <w:instrText xml:space="preserve"> PAGEREF _Toc437423261 \h </w:instrText>
        </w:r>
        <w:r>
          <w:rPr>
            <w:noProof/>
            <w:webHidden/>
          </w:rPr>
        </w:r>
        <w:r>
          <w:rPr>
            <w:noProof/>
            <w:webHidden/>
          </w:rPr>
          <w:fldChar w:fldCharType="separate"/>
        </w:r>
        <w:r>
          <w:rPr>
            <w:noProof/>
            <w:webHidden/>
          </w:rPr>
          <w:t>10</w:t>
        </w:r>
        <w:r>
          <w:rPr>
            <w:noProof/>
            <w:webHidden/>
          </w:rPr>
          <w:fldChar w:fldCharType="end"/>
        </w:r>
      </w:hyperlink>
    </w:p>
    <w:p w:rsidR="00711E4D" w:rsidRDefault="00711E4D">
      <w:pPr>
        <w:pStyle w:val="Verzeichnis3"/>
        <w:rPr>
          <w:rFonts w:asciiTheme="minorHAnsi" w:eastAsiaTheme="minorEastAsia" w:hAnsiTheme="minorHAnsi" w:cstheme="minorBidi"/>
          <w:noProof/>
          <w:szCs w:val="22"/>
        </w:rPr>
      </w:pPr>
      <w:hyperlink w:anchor="_Toc437423262" w:history="1">
        <w:r w:rsidRPr="00F24F6F">
          <w:rPr>
            <w:rStyle w:val="Hyperlink"/>
            <w:noProof/>
          </w:rPr>
          <w:t>3.4.2</w:t>
        </w:r>
        <w:r>
          <w:rPr>
            <w:rFonts w:asciiTheme="minorHAnsi" w:eastAsiaTheme="minorEastAsia" w:hAnsiTheme="minorHAnsi" w:cstheme="minorBidi"/>
            <w:noProof/>
            <w:szCs w:val="22"/>
          </w:rPr>
          <w:tab/>
        </w:r>
        <w:r w:rsidR="00F10B7F">
          <w:rPr>
            <w:rStyle w:val="Hyperlink"/>
            <w:noProof/>
          </w:rPr>
          <w:t>Wunschkriterien</w:t>
        </w:r>
        <w:r>
          <w:rPr>
            <w:noProof/>
            <w:webHidden/>
          </w:rPr>
          <w:tab/>
        </w:r>
        <w:r>
          <w:rPr>
            <w:noProof/>
            <w:webHidden/>
          </w:rPr>
          <w:fldChar w:fldCharType="begin"/>
        </w:r>
        <w:r>
          <w:rPr>
            <w:noProof/>
            <w:webHidden/>
          </w:rPr>
          <w:instrText xml:space="preserve"> PAGEREF _Toc437423262 \h </w:instrText>
        </w:r>
        <w:r>
          <w:rPr>
            <w:noProof/>
            <w:webHidden/>
          </w:rPr>
        </w:r>
        <w:r>
          <w:rPr>
            <w:noProof/>
            <w:webHidden/>
          </w:rPr>
          <w:fldChar w:fldCharType="separate"/>
        </w:r>
        <w:r>
          <w:rPr>
            <w:noProof/>
            <w:webHidden/>
          </w:rPr>
          <w:t>10</w:t>
        </w:r>
        <w:r>
          <w:rPr>
            <w:noProof/>
            <w:webHidden/>
          </w:rPr>
          <w:fldChar w:fldCharType="end"/>
        </w:r>
      </w:hyperlink>
    </w:p>
    <w:p w:rsidR="00711E4D" w:rsidRDefault="00711E4D">
      <w:pPr>
        <w:pStyle w:val="Verzeichnis3"/>
        <w:rPr>
          <w:rFonts w:asciiTheme="minorHAnsi" w:eastAsiaTheme="minorEastAsia" w:hAnsiTheme="minorHAnsi" w:cstheme="minorBidi"/>
          <w:noProof/>
          <w:szCs w:val="22"/>
        </w:rPr>
      </w:pPr>
      <w:hyperlink w:anchor="_Toc437423263" w:history="1">
        <w:r w:rsidRPr="00F24F6F">
          <w:rPr>
            <w:rStyle w:val="Hyperlink"/>
            <w:noProof/>
          </w:rPr>
          <w:t>3.4.3</w:t>
        </w:r>
        <w:r>
          <w:rPr>
            <w:rFonts w:asciiTheme="minorHAnsi" w:eastAsiaTheme="minorEastAsia" w:hAnsiTheme="minorHAnsi" w:cstheme="minorBidi"/>
            <w:noProof/>
            <w:szCs w:val="22"/>
          </w:rPr>
          <w:tab/>
        </w:r>
        <w:r w:rsidR="00F10B7F">
          <w:rPr>
            <w:rStyle w:val="Hyperlink"/>
            <w:noProof/>
          </w:rPr>
          <w:t>Abgrenzungskriterien</w:t>
        </w:r>
        <w:r>
          <w:rPr>
            <w:noProof/>
            <w:webHidden/>
          </w:rPr>
          <w:tab/>
        </w:r>
        <w:r>
          <w:rPr>
            <w:noProof/>
            <w:webHidden/>
          </w:rPr>
          <w:fldChar w:fldCharType="begin"/>
        </w:r>
        <w:r>
          <w:rPr>
            <w:noProof/>
            <w:webHidden/>
          </w:rPr>
          <w:instrText xml:space="preserve"> PAGEREF _Toc437423263 \h </w:instrText>
        </w:r>
        <w:r>
          <w:rPr>
            <w:noProof/>
            <w:webHidden/>
          </w:rPr>
        </w:r>
        <w:r>
          <w:rPr>
            <w:noProof/>
            <w:webHidden/>
          </w:rPr>
          <w:fldChar w:fldCharType="separate"/>
        </w:r>
        <w:r>
          <w:rPr>
            <w:noProof/>
            <w:webHidden/>
          </w:rPr>
          <w:t>10</w:t>
        </w:r>
        <w:r>
          <w:rPr>
            <w:noProof/>
            <w:webHidden/>
          </w:rPr>
          <w:fldChar w:fldCharType="end"/>
        </w:r>
      </w:hyperlink>
    </w:p>
    <w:p w:rsidR="00711E4D" w:rsidRDefault="00711E4D">
      <w:pPr>
        <w:pStyle w:val="Verzeichnis1"/>
        <w:rPr>
          <w:rFonts w:asciiTheme="minorHAnsi" w:eastAsiaTheme="minorEastAsia" w:hAnsiTheme="minorHAnsi" w:cstheme="minorBidi"/>
          <w:b w:val="0"/>
          <w:noProof/>
          <w:szCs w:val="22"/>
        </w:rPr>
      </w:pPr>
      <w:hyperlink w:anchor="_Toc437423264" w:history="1">
        <w:r w:rsidRPr="00F24F6F">
          <w:rPr>
            <w:rStyle w:val="Hyperlink"/>
            <w:noProof/>
          </w:rPr>
          <w:t>4</w:t>
        </w:r>
        <w:r>
          <w:rPr>
            <w:rFonts w:asciiTheme="minorHAnsi" w:eastAsiaTheme="minorEastAsia" w:hAnsiTheme="minorHAnsi" w:cstheme="minorBidi"/>
            <w:b w:val="0"/>
            <w:noProof/>
            <w:szCs w:val="22"/>
          </w:rPr>
          <w:tab/>
        </w:r>
        <w:r w:rsidRPr="00F24F6F">
          <w:rPr>
            <w:rStyle w:val="Hyperlink"/>
            <w:noProof/>
          </w:rPr>
          <w:t>Anwendungsbereiche</w:t>
        </w:r>
        <w:r>
          <w:rPr>
            <w:noProof/>
            <w:webHidden/>
          </w:rPr>
          <w:tab/>
        </w:r>
        <w:r>
          <w:rPr>
            <w:noProof/>
            <w:webHidden/>
          </w:rPr>
          <w:fldChar w:fldCharType="begin"/>
        </w:r>
        <w:r>
          <w:rPr>
            <w:noProof/>
            <w:webHidden/>
          </w:rPr>
          <w:instrText xml:space="preserve"> PAGEREF _Toc437423264 \h </w:instrText>
        </w:r>
        <w:r>
          <w:rPr>
            <w:noProof/>
            <w:webHidden/>
          </w:rPr>
        </w:r>
        <w:r>
          <w:rPr>
            <w:noProof/>
            <w:webHidden/>
          </w:rPr>
          <w:fldChar w:fldCharType="separate"/>
        </w:r>
        <w:r>
          <w:rPr>
            <w:noProof/>
            <w:webHidden/>
          </w:rPr>
          <w:t>11</w:t>
        </w:r>
        <w:r>
          <w:rPr>
            <w:noProof/>
            <w:webHidden/>
          </w:rPr>
          <w:fldChar w:fldCharType="end"/>
        </w:r>
      </w:hyperlink>
    </w:p>
    <w:p w:rsidR="00711E4D" w:rsidRDefault="00711E4D">
      <w:pPr>
        <w:pStyle w:val="Verzeichnis1"/>
        <w:rPr>
          <w:rFonts w:asciiTheme="minorHAnsi" w:eastAsiaTheme="minorEastAsia" w:hAnsiTheme="minorHAnsi" w:cstheme="minorBidi"/>
          <w:b w:val="0"/>
          <w:noProof/>
          <w:szCs w:val="22"/>
        </w:rPr>
      </w:pPr>
      <w:hyperlink w:anchor="_Toc437423265" w:history="1">
        <w:r w:rsidRPr="00F24F6F">
          <w:rPr>
            <w:rStyle w:val="Hyperlink"/>
            <w:noProof/>
          </w:rPr>
          <w:t>5</w:t>
        </w:r>
        <w:r>
          <w:rPr>
            <w:rFonts w:asciiTheme="minorHAnsi" w:eastAsiaTheme="minorEastAsia" w:hAnsiTheme="minorHAnsi" w:cstheme="minorBidi"/>
            <w:b w:val="0"/>
            <w:noProof/>
            <w:szCs w:val="22"/>
          </w:rPr>
          <w:tab/>
        </w:r>
        <w:r w:rsidRPr="00F24F6F">
          <w:rPr>
            <w:rStyle w:val="Hyperlink"/>
            <w:noProof/>
          </w:rPr>
          <w:t>Use Cases</w:t>
        </w:r>
        <w:r>
          <w:rPr>
            <w:noProof/>
            <w:webHidden/>
          </w:rPr>
          <w:tab/>
        </w:r>
        <w:r>
          <w:rPr>
            <w:noProof/>
            <w:webHidden/>
          </w:rPr>
          <w:fldChar w:fldCharType="begin"/>
        </w:r>
        <w:r>
          <w:rPr>
            <w:noProof/>
            <w:webHidden/>
          </w:rPr>
          <w:instrText xml:space="preserve"> PAGEREF _Toc437423265 \h </w:instrText>
        </w:r>
        <w:r>
          <w:rPr>
            <w:noProof/>
            <w:webHidden/>
          </w:rPr>
        </w:r>
        <w:r>
          <w:rPr>
            <w:noProof/>
            <w:webHidden/>
          </w:rPr>
          <w:fldChar w:fldCharType="separate"/>
        </w:r>
        <w:r>
          <w:rPr>
            <w:noProof/>
            <w:webHidden/>
          </w:rPr>
          <w:t>12</w:t>
        </w:r>
        <w:r>
          <w:rPr>
            <w:noProof/>
            <w:webHidden/>
          </w:rPr>
          <w:fldChar w:fldCharType="end"/>
        </w:r>
      </w:hyperlink>
    </w:p>
    <w:p w:rsidR="00711E4D" w:rsidRDefault="00711E4D">
      <w:pPr>
        <w:pStyle w:val="Verzeichnis1"/>
        <w:rPr>
          <w:rFonts w:asciiTheme="minorHAnsi" w:eastAsiaTheme="minorEastAsia" w:hAnsiTheme="minorHAnsi" w:cstheme="minorBidi"/>
          <w:b w:val="0"/>
          <w:noProof/>
          <w:szCs w:val="22"/>
        </w:rPr>
      </w:pPr>
      <w:hyperlink w:anchor="_Toc437423266" w:history="1">
        <w:r w:rsidRPr="00F24F6F">
          <w:rPr>
            <w:rStyle w:val="Hyperlink"/>
            <w:noProof/>
          </w:rPr>
          <w:t>A</w:t>
        </w:r>
        <w:r>
          <w:rPr>
            <w:rFonts w:asciiTheme="minorHAnsi" w:eastAsiaTheme="minorEastAsia" w:hAnsiTheme="minorHAnsi" w:cstheme="minorBidi"/>
            <w:b w:val="0"/>
            <w:noProof/>
            <w:szCs w:val="22"/>
          </w:rPr>
          <w:tab/>
        </w:r>
        <w:r w:rsidRPr="00F24F6F">
          <w:rPr>
            <w:rStyle w:val="Hyperlink"/>
            <w:noProof/>
          </w:rPr>
          <w:t>Beispielanhang</w:t>
        </w:r>
        <w:r>
          <w:rPr>
            <w:noProof/>
            <w:webHidden/>
          </w:rPr>
          <w:tab/>
        </w:r>
        <w:r>
          <w:rPr>
            <w:noProof/>
            <w:webHidden/>
          </w:rPr>
          <w:fldChar w:fldCharType="begin"/>
        </w:r>
        <w:r>
          <w:rPr>
            <w:noProof/>
            <w:webHidden/>
          </w:rPr>
          <w:instrText xml:space="preserve"> PAGEREF _Toc437423266 \h </w:instrText>
        </w:r>
        <w:r>
          <w:rPr>
            <w:noProof/>
            <w:webHidden/>
          </w:rPr>
        </w:r>
        <w:r>
          <w:rPr>
            <w:noProof/>
            <w:webHidden/>
          </w:rPr>
          <w:fldChar w:fldCharType="separate"/>
        </w:r>
        <w:r>
          <w:rPr>
            <w:noProof/>
            <w:webHidden/>
          </w:rPr>
          <w:t>13</w:t>
        </w:r>
        <w:r>
          <w:rPr>
            <w:noProof/>
            <w:webHidden/>
          </w:rPr>
          <w:fldChar w:fldCharType="end"/>
        </w:r>
      </w:hyperlink>
    </w:p>
    <w:p w:rsidR="00711E4D" w:rsidRDefault="00711E4D">
      <w:pPr>
        <w:pStyle w:val="Verzeichnis2"/>
        <w:rPr>
          <w:rFonts w:asciiTheme="minorHAnsi" w:eastAsiaTheme="minorEastAsia" w:hAnsiTheme="minorHAnsi" w:cstheme="minorBidi"/>
          <w:noProof/>
          <w:szCs w:val="22"/>
        </w:rPr>
      </w:pPr>
      <w:hyperlink w:anchor="_Toc437423267" w:history="1">
        <w:r w:rsidRPr="00F24F6F">
          <w:rPr>
            <w:rStyle w:val="Hyperlink"/>
            <w:noProof/>
          </w:rPr>
          <w:t>A.1</w:t>
        </w:r>
        <w:r>
          <w:rPr>
            <w:rFonts w:asciiTheme="minorHAnsi" w:eastAsiaTheme="minorEastAsia" w:hAnsiTheme="minorHAnsi" w:cstheme="minorBidi"/>
            <w:noProof/>
            <w:szCs w:val="22"/>
          </w:rPr>
          <w:tab/>
        </w:r>
        <w:r w:rsidRPr="00F24F6F">
          <w:rPr>
            <w:rStyle w:val="Hyperlink"/>
            <w:noProof/>
          </w:rPr>
          <w:t>Beispielüberschrift im Anhang</w:t>
        </w:r>
        <w:r>
          <w:rPr>
            <w:noProof/>
            <w:webHidden/>
          </w:rPr>
          <w:tab/>
        </w:r>
        <w:r>
          <w:rPr>
            <w:noProof/>
            <w:webHidden/>
          </w:rPr>
          <w:fldChar w:fldCharType="begin"/>
        </w:r>
        <w:r>
          <w:rPr>
            <w:noProof/>
            <w:webHidden/>
          </w:rPr>
          <w:instrText xml:space="preserve"> PAGEREF _Toc437423267 \h </w:instrText>
        </w:r>
        <w:r>
          <w:rPr>
            <w:noProof/>
            <w:webHidden/>
          </w:rPr>
        </w:r>
        <w:r>
          <w:rPr>
            <w:noProof/>
            <w:webHidden/>
          </w:rPr>
          <w:fldChar w:fldCharType="separate"/>
        </w:r>
        <w:r>
          <w:rPr>
            <w:noProof/>
            <w:webHidden/>
          </w:rPr>
          <w:t>13</w:t>
        </w:r>
        <w:r>
          <w:rPr>
            <w:noProof/>
            <w:webHidden/>
          </w:rPr>
          <w:fldChar w:fldCharType="end"/>
        </w:r>
      </w:hyperlink>
    </w:p>
    <w:p w:rsidR="00711E4D" w:rsidRDefault="00711E4D">
      <w:pPr>
        <w:pStyle w:val="Verzeichnis2"/>
        <w:rPr>
          <w:rFonts w:asciiTheme="minorHAnsi" w:eastAsiaTheme="minorEastAsia" w:hAnsiTheme="minorHAnsi" w:cstheme="minorBidi"/>
          <w:noProof/>
          <w:szCs w:val="22"/>
        </w:rPr>
      </w:pPr>
      <w:hyperlink w:anchor="_Toc437423268" w:history="1">
        <w:r w:rsidRPr="00F24F6F">
          <w:rPr>
            <w:rStyle w:val="Hyperlink"/>
            <w:noProof/>
          </w:rPr>
          <w:t>A.1.1</w:t>
        </w:r>
        <w:r>
          <w:rPr>
            <w:rFonts w:asciiTheme="minorHAnsi" w:eastAsiaTheme="minorEastAsia" w:hAnsiTheme="minorHAnsi" w:cstheme="minorBidi"/>
            <w:noProof/>
            <w:szCs w:val="22"/>
          </w:rPr>
          <w:tab/>
        </w:r>
        <w:r w:rsidRPr="00F24F6F">
          <w:rPr>
            <w:rStyle w:val="Hyperlink"/>
            <w:noProof/>
          </w:rPr>
          <w:t>Beispielüberschrift im Anhang</w:t>
        </w:r>
        <w:r>
          <w:rPr>
            <w:noProof/>
            <w:webHidden/>
          </w:rPr>
          <w:tab/>
        </w:r>
        <w:r>
          <w:rPr>
            <w:noProof/>
            <w:webHidden/>
          </w:rPr>
          <w:fldChar w:fldCharType="begin"/>
        </w:r>
        <w:r>
          <w:rPr>
            <w:noProof/>
            <w:webHidden/>
          </w:rPr>
          <w:instrText xml:space="preserve"> PAGEREF _Toc437423268 \h </w:instrText>
        </w:r>
        <w:r>
          <w:rPr>
            <w:noProof/>
            <w:webHidden/>
          </w:rPr>
        </w:r>
        <w:r>
          <w:rPr>
            <w:noProof/>
            <w:webHidden/>
          </w:rPr>
          <w:fldChar w:fldCharType="separate"/>
        </w:r>
        <w:r>
          <w:rPr>
            <w:noProof/>
            <w:webHidden/>
          </w:rPr>
          <w:t>13</w:t>
        </w:r>
        <w:r>
          <w:rPr>
            <w:noProof/>
            <w:webHidden/>
          </w:rPr>
          <w:fldChar w:fldCharType="end"/>
        </w:r>
      </w:hyperlink>
    </w:p>
    <w:p w:rsidR="00711E4D" w:rsidRDefault="00711E4D">
      <w:pPr>
        <w:pStyle w:val="Verzeichnis1"/>
        <w:rPr>
          <w:rFonts w:asciiTheme="minorHAnsi" w:eastAsiaTheme="minorEastAsia" w:hAnsiTheme="minorHAnsi" w:cstheme="minorBidi"/>
          <w:b w:val="0"/>
          <w:noProof/>
          <w:szCs w:val="22"/>
        </w:rPr>
      </w:pPr>
      <w:hyperlink w:anchor="_Toc437423269" w:history="1">
        <w:r w:rsidRPr="00F24F6F">
          <w:rPr>
            <w:rStyle w:val="Hyperlink"/>
            <w:noProof/>
          </w:rPr>
          <w:t>B</w:t>
        </w:r>
        <w:r>
          <w:rPr>
            <w:rFonts w:asciiTheme="minorHAnsi" w:eastAsiaTheme="minorEastAsia" w:hAnsiTheme="minorHAnsi" w:cstheme="minorBidi"/>
            <w:b w:val="0"/>
            <w:noProof/>
            <w:szCs w:val="22"/>
          </w:rPr>
          <w:tab/>
        </w:r>
        <w:r w:rsidRPr="00F24F6F">
          <w:rPr>
            <w:rStyle w:val="Hyperlink"/>
            <w:noProof/>
          </w:rPr>
          <w:t>Mit geltende Unterlagen</w:t>
        </w:r>
        <w:r>
          <w:rPr>
            <w:noProof/>
            <w:webHidden/>
          </w:rPr>
          <w:tab/>
        </w:r>
        <w:r>
          <w:rPr>
            <w:noProof/>
            <w:webHidden/>
          </w:rPr>
          <w:fldChar w:fldCharType="begin"/>
        </w:r>
        <w:r>
          <w:rPr>
            <w:noProof/>
            <w:webHidden/>
          </w:rPr>
          <w:instrText xml:space="preserve"> PAGEREF _Toc437423269 \h </w:instrText>
        </w:r>
        <w:r>
          <w:rPr>
            <w:noProof/>
            <w:webHidden/>
          </w:rPr>
        </w:r>
        <w:r>
          <w:rPr>
            <w:noProof/>
            <w:webHidden/>
          </w:rPr>
          <w:fldChar w:fldCharType="separate"/>
        </w:r>
        <w:r>
          <w:rPr>
            <w:noProof/>
            <w:webHidden/>
          </w:rPr>
          <w:t>14</w:t>
        </w:r>
        <w:r>
          <w:rPr>
            <w:noProof/>
            <w:webHidden/>
          </w:rPr>
          <w:fldChar w:fldCharType="end"/>
        </w:r>
      </w:hyperlink>
    </w:p>
    <w:p w:rsidR="00711E4D" w:rsidRDefault="00711E4D">
      <w:pPr>
        <w:pStyle w:val="Verzeichnis2"/>
        <w:rPr>
          <w:rFonts w:asciiTheme="minorHAnsi" w:eastAsiaTheme="minorEastAsia" w:hAnsiTheme="minorHAnsi" w:cstheme="minorBidi"/>
          <w:noProof/>
          <w:szCs w:val="22"/>
        </w:rPr>
      </w:pPr>
      <w:hyperlink w:anchor="_Toc437423270" w:history="1">
        <w:r w:rsidRPr="00F24F6F">
          <w:rPr>
            <w:rStyle w:val="Hyperlink"/>
            <w:noProof/>
          </w:rPr>
          <w:t>B.1</w:t>
        </w:r>
        <w:r>
          <w:rPr>
            <w:rFonts w:asciiTheme="minorHAnsi" w:eastAsiaTheme="minorEastAsia" w:hAnsiTheme="minorHAnsi" w:cstheme="minorBidi"/>
            <w:noProof/>
            <w:szCs w:val="22"/>
          </w:rPr>
          <w:tab/>
        </w:r>
        <w:r w:rsidRPr="00F24F6F">
          <w:rPr>
            <w:rStyle w:val="Hyperlink"/>
            <w:noProof/>
          </w:rPr>
          <w:t>Mit geltendes Dokument 1</w:t>
        </w:r>
        <w:r>
          <w:rPr>
            <w:noProof/>
            <w:webHidden/>
          </w:rPr>
          <w:tab/>
        </w:r>
        <w:r>
          <w:rPr>
            <w:noProof/>
            <w:webHidden/>
          </w:rPr>
          <w:fldChar w:fldCharType="begin"/>
        </w:r>
        <w:r>
          <w:rPr>
            <w:noProof/>
            <w:webHidden/>
          </w:rPr>
          <w:instrText xml:space="preserve"> PAGEREF _Toc437423270 \h </w:instrText>
        </w:r>
        <w:r>
          <w:rPr>
            <w:noProof/>
            <w:webHidden/>
          </w:rPr>
        </w:r>
        <w:r>
          <w:rPr>
            <w:noProof/>
            <w:webHidden/>
          </w:rPr>
          <w:fldChar w:fldCharType="separate"/>
        </w:r>
        <w:r>
          <w:rPr>
            <w:noProof/>
            <w:webHidden/>
          </w:rPr>
          <w:t>14</w:t>
        </w:r>
        <w:r>
          <w:rPr>
            <w:noProof/>
            <w:webHidden/>
          </w:rPr>
          <w:fldChar w:fldCharType="end"/>
        </w:r>
      </w:hyperlink>
    </w:p>
    <w:p w:rsidR="00711E4D" w:rsidRDefault="00711E4D">
      <w:pPr>
        <w:pStyle w:val="Verzeichnis2"/>
        <w:rPr>
          <w:rFonts w:asciiTheme="minorHAnsi" w:eastAsiaTheme="minorEastAsia" w:hAnsiTheme="minorHAnsi" w:cstheme="minorBidi"/>
          <w:noProof/>
          <w:szCs w:val="22"/>
        </w:rPr>
      </w:pPr>
      <w:hyperlink w:anchor="_Toc437423271" w:history="1">
        <w:r w:rsidRPr="00F24F6F">
          <w:rPr>
            <w:rStyle w:val="Hyperlink"/>
            <w:noProof/>
          </w:rPr>
          <w:t>B.2</w:t>
        </w:r>
        <w:r>
          <w:rPr>
            <w:rFonts w:asciiTheme="minorHAnsi" w:eastAsiaTheme="minorEastAsia" w:hAnsiTheme="minorHAnsi" w:cstheme="minorBidi"/>
            <w:noProof/>
            <w:szCs w:val="22"/>
          </w:rPr>
          <w:tab/>
        </w:r>
        <w:r w:rsidRPr="00F24F6F">
          <w:rPr>
            <w:rStyle w:val="Hyperlink"/>
            <w:noProof/>
          </w:rPr>
          <w:t>Mit geltendes Dokument 2</w:t>
        </w:r>
        <w:r>
          <w:rPr>
            <w:noProof/>
            <w:webHidden/>
          </w:rPr>
          <w:tab/>
        </w:r>
        <w:r>
          <w:rPr>
            <w:noProof/>
            <w:webHidden/>
          </w:rPr>
          <w:fldChar w:fldCharType="begin"/>
        </w:r>
        <w:r>
          <w:rPr>
            <w:noProof/>
            <w:webHidden/>
          </w:rPr>
          <w:instrText xml:space="preserve"> PAGEREF _Toc437423271 \h </w:instrText>
        </w:r>
        <w:r>
          <w:rPr>
            <w:noProof/>
            <w:webHidden/>
          </w:rPr>
        </w:r>
        <w:r>
          <w:rPr>
            <w:noProof/>
            <w:webHidden/>
          </w:rPr>
          <w:fldChar w:fldCharType="separate"/>
        </w:r>
        <w:r>
          <w:rPr>
            <w:noProof/>
            <w:webHidden/>
          </w:rPr>
          <w:t>14</w:t>
        </w:r>
        <w:r>
          <w:rPr>
            <w:noProof/>
            <w:webHidden/>
          </w:rPr>
          <w:fldChar w:fldCharType="end"/>
        </w:r>
      </w:hyperlink>
    </w:p>
    <w:p w:rsidR="0027426E" w:rsidRPr="00BF5033" w:rsidRDefault="00727CBE" w:rsidP="0027426E">
      <w:r w:rsidRPr="00BF5033">
        <w:rPr>
          <w:b/>
        </w:rPr>
        <w:fldChar w:fldCharType="end"/>
      </w:r>
    </w:p>
    <w:p w:rsidR="00643470" w:rsidRPr="00BF5033" w:rsidRDefault="00643470" w:rsidP="00643470"/>
    <w:p w:rsidR="00AD54B0" w:rsidRPr="00BF5033" w:rsidRDefault="00AD54B0" w:rsidP="00AD54B0">
      <w:pPr>
        <w:pStyle w:val="Einzelseiten-Headline"/>
      </w:pPr>
      <w:r w:rsidRPr="00BF5033">
        <w:t>Abbildungsverzeichnis</w:t>
      </w:r>
    </w:p>
    <w:p w:rsidR="00195896" w:rsidRPr="00BF5033" w:rsidRDefault="00727CBE">
      <w:pPr>
        <w:pStyle w:val="Abbildungsverzeichnis"/>
        <w:tabs>
          <w:tab w:val="right" w:leader="dot" w:pos="8913"/>
        </w:tabs>
        <w:rPr>
          <w:rFonts w:ascii="Times New Roman" w:hAnsi="Times New Roman"/>
          <w:sz w:val="24"/>
        </w:rPr>
      </w:pPr>
      <w:r w:rsidRPr="00BF5033">
        <w:fldChar w:fldCharType="begin"/>
      </w:r>
      <w:r w:rsidR="00C21950" w:rsidRPr="00BF5033">
        <w:instrText xml:space="preserve"> TOC \t "Bildunterschrift/Legende;1" \c "Abbildung" </w:instrText>
      </w:r>
      <w:r w:rsidRPr="00BF5033">
        <w:fldChar w:fldCharType="separate"/>
      </w:r>
      <w:r w:rsidR="00195896" w:rsidRPr="00BF5033">
        <w:t>Abbildung 1: Beispielabbildung (für einen Eintrag im Abbildungsverzeichnis</w:t>
      </w:r>
      <w:r w:rsidR="00195896" w:rsidRPr="00BF5033">
        <w:tab/>
      </w:r>
      <w:r w:rsidRPr="00BF5033">
        <w:fldChar w:fldCharType="begin"/>
      </w:r>
      <w:r w:rsidR="00195896" w:rsidRPr="00BF5033">
        <w:instrText xml:space="preserve"> PAGEREF _Toc297613317 \h </w:instrText>
      </w:r>
      <w:r w:rsidRPr="00BF5033">
        <w:fldChar w:fldCharType="separate"/>
      </w:r>
      <w:r w:rsidR="00D50AC4">
        <w:rPr>
          <w:noProof/>
        </w:rPr>
        <w:t>15</w:t>
      </w:r>
      <w:r w:rsidRPr="00BF5033">
        <w:fldChar w:fldCharType="end"/>
      </w:r>
    </w:p>
    <w:p w:rsidR="00C21950" w:rsidRPr="00BF5033" w:rsidRDefault="00727CBE" w:rsidP="00C21950">
      <w:r w:rsidRPr="00BF5033">
        <w:fldChar w:fldCharType="end"/>
      </w:r>
    </w:p>
    <w:p w:rsidR="00C21950" w:rsidRPr="00BF5033" w:rsidRDefault="00C21950" w:rsidP="00C21950"/>
    <w:p w:rsidR="00AD54B0" w:rsidRPr="00BF5033" w:rsidRDefault="00AD54B0" w:rsidP="00AD54B0">
      <w:pPr>
        <w:pStyle w:val="Einzelseiten-Headline"/>
      </w:pPr>
      <w:r w:rsidRPr="00BF5033">
        <w:t>Tabellenverzeichnis</w:t>
      </w:r>
    </w:p>
    <w:p w:rsidR="003F066E" w:rsidRPr="00BF5033" w:rsidRDefault="00727CBE">
      <w:pPr>
        <w:pStyle w:val="Abbildungsverzeichnis"/>
        <w:tabs>
          <w:tab w:val="right" w:leader="dot" w:pos="8913"/>
        </w:tabs>
        <w:rPr>
          <w:rFonts w:ascii="Calibri" w:hAnsi="Calibri"/>
          <w:szCs w:val="22"/>
        </w:rPr>
      </w:pPr>
      <w:r w:rsidRPr="00BF5033">
        <w:fldChar w:fldCharType="begin"/>
      </w:r>
      <w:r w:rsidR="00C21950" w:rsidRPr="00BF5033">
        <w:instrText xml:space="preserve"> TOC \t "Tabellenunterschrift/Legende;1" \c "Tabelle" \* MERGEFORMAT </w:instrText>
      </w:r>
      <w:r w:rsidRPr="00BF5033">
        <w:fldChar w:fldCharType="separate"/>
      </w:r>
      <w:r w:rsidR="003F066E" w:rsidRPr="00BF5033">
        <w:t>Tabelle 1: Ansprechpartner</w:t>
      </w:r>
      <w:r w:rsidR="003F066E" w:rsidRPr="00BF5033">
        <w:tab/>
      </w:r>
      <w:r w:rsidRPr="00BF5033">
        <w:fldChar w:fldCharType="begin"/>
      </w:r>
      <w:r w:rsidR="003F066E" w:rsidRPr="00BF5033">
        <w:instrText xml:space="preserve"> PAGEREF _Toc296879229 \h </w:instrText>
      </w:r>
      <w:r w:rsidRPr="00BF5033">
        <w:fldChar w:fldCharType="separate"/>
      </w:r>
      <w:r w:rsidR="00D50AC4">
        <w:rPr>
          <w:noProof/>
        </w:rPr>
        <w:t>13</w:t>
      </w:r>
      <w:r w:rsidRPr="00BF5033">
        <w:fldChar w:fldCharType="end"/>
      </w:r>
    </w:p>
    <w:p w:rsidR="00C21950" w:rsidRPr="00BF5033" w:rsidRDefault="00727CBE" w:rsidP="00C21950">
      <w:r w:rsidRPr="00BF5033">
        <w:fldChar w:fldCharType="end"/>
      </w:r>
    </w:p>
    <w:p w:rsidR="0027426E" w:rsidRPr="00BF5033" w:rsidRDefault="0027426E" w:rsidP="008B710F">
      <w:pPr>
        <w:pStyle w:val="berschrift1"/>
      </w:pPr>
      <w:bookmarkStart w:id="1" w:name="_Toc57113879"/>
      <w:bookmarkStart w:id="2" w:name="_Toc57114592"/>
      <w:bookmarkStart w:id="3" w:name="_Toc57114656"/>
      <w:bookmarkStart w:id="4" w:name="_Toc57113880"/>
      <w:bookmarkStart w:id="5" w:name="_Toc57114593"/>
      <w:bookmarkStart w:id="6" w:name="_Toc57114657"/>
      <w:bookmarkStart w:id="7" w:name="_Toc437423245"/>
      <w:bookmarkEnd w:id="1"/>
      <w:bookmarkEnd w:id="2"/>
      <w:bookmarkEnd w:id="3"/>
      <w:r w:rsidRPr="00BF5033">
        <w:t>Einleitung</w:t>
      </w:r>
      <w:bookmarkEnd w:id="4"/>
      <w:bookmarkEnd w:id="5"/>
      <w:bookmarkEnd w:id="6"/>
      <w:bookmarkEnd w:id="7"/>
    </w:p>
    <w:p w:rsidR="00D262DA" w:rsidRDefault="00D262DA" w:rsidP="00D262DA">
      <w:pPr>
        <w:autoSpaceDE w:val="0"/>
        <w:autoSpaceDN w:val="0"/>
        <w:adjustRightInd w:val="0"/>
        <w:spacing w:after="0"/>
        <w:rPr>
          <w:rFonts w:ascii="CMR12" w:hAnsi="CMR12" w:cs="CMR12"/>
          <w:sz w:val="24"/>
        </w:rPr>
      </w:pPr>
    </w:p>
    <w:p w:rsidR="00555FEB" w:rsidRDefault="00555FEB" w:rsidP="00555FEB">
      <w:pPr>
        <w:autoSpaceDE w:val="0"/>
        <w:autoSpaceDN w:val="0"/>
        <w:adjustRightInd w:val="0"/>
        <w:spacing w:after="0"/>
        <w:rPr>
          <w:rFonts w:ascii="CMR12" w:hAnsi="CMR12" w:cs="CMR12"/>
          <w:sz w:val="24"/>
        </w:rPr>
      </w:pPr>
      <w:r>
        <w:rPr>
          <w:rFonts w:ascii="CMR12" w:hAnsi="CMR12" w:cs="CMR12"/>
          <w:sz w:val="24"/>
        </w:rPr>
        <w:t>Die EinkaufsApp dient dem Nutzer seine alltäglichen Einkaufserlebnisse, hinsich</w:t>
      </w:r>
      <w:r>
        <w:rPr>
          <w:rFonts w:ascii="CMR12" w:hAnsi="CMR12" w:cs="CMR12"/>
          <w:sz w:val="24"/>
        </w:rPr>
        <w:t>t</w:t>
      </w:r>
      <w:r>
        <w:rPr>
          <w:rFonts w:ascii="CMR12" w:hAnsi="CMR12" w:cs="CMR12"/>
          <w:sz w:val="24"/>
        </w:rPr>
        <w:t>lich der besuchten Geschäfte und gekauften Produkte zu dokumentieren und</w:t>
      </w:r>
    </w:p>
    <w:p w:rsidR="00555FEB" w:rsidRDefault="00555FEB" w:rsidP="00555FEB">
      <w:pPr>
        <w:autoSpaceDE w:val="0"/>
        <w:autoSpaceDN w:val="0"/>
        <w:adjustRightInd w:val="0"/>
        <w:spacing w:after="0"/>
        <w:rPr>
          <w:rFonts w:ascii="CMR12" w:hAnsi="CMR12" w:cs="CMR12"/>
          <w:sz w:val="24"/>
        </w:rPr>
      </w:pPr>
      <w:r>
        <w:rPr>
          <w:rFonts w:ascii="CMR12" w:hAnsi="CMR12" w:cs="CMR12"/>
          <w:sz w:val="24"/>
        </w:rPr>
        <w:t>eine</w:t>
      </w:r>
      <w:r w:rsidR="00D262DA">
        <w:rPr>
          <w:rFonts w:ascii="CMR12" w:hAnsi="CMR12" w:cs="CMR12"/>
          <w:sz w:val="24"/>
        </w:rPr>
        <w:t xml:space="preserve">  Übersicht ü</w:t>
      </w:r>
      <w:r>
        <w:rPr>
          <w:rFonts w:ascii="CMR12" w:hAnsi="CMR12" w:cs="CMR12"/>
          <w:sz w:val="24"/>
        </w:rPr>
        <w:t xml:space="preserve">ber seine Finanzen zu erhalten. Gleichzeitig soll sie als </w:t>
      </w:r>
    </w:p>
    <w:p w:rsidR="00555FEB" w:rsidRDefault="00555FEB" w:rsidP="00555FEB">
      <w:pPr>
        <w:autoSpaceDE w:val="0"/>
        <w:autoSpaceDN w:val="0"/>
        <w:adjustRightInd w:val="0"/>
        <w:spacing w:after="0"/>
        <w:rPr>
          <w:rFonts w:ascii="CMR12" w:hAnsi="CMR12" w:cs="CMR12"/>
          <w:sz w:val="24"/>
        </w:rPr>
      </w:pPr>
      <w:r>
        <w:rPr>
          <w:rFonts w:ascii="CMR12" w:hAnsi="CMR12" w:cs="CMR12"/>
          <w:sz w:val="24"/>
        </w:rPr>
        <w:t>Nachs</w:t>
      </w:r>
      <w:r w:rsidR="00D262DA">
        <w:rPr>
          <w:rFonts w:ascii="CMR12" w:hAnsi="CMR12" w:cs="CMR12"/>
          <w:sz w:val="24"/>
        </w:rPr>
        <w:t>chlagewerk fungieren, welches Überblick ü</w:t>
      </w:r>
      <w:r>
        <w:rPr>
          <w:rFonts w:ascii="CMR12" w:hAnsi="CMR12" w:cs="CMR12"/>
          <w:sz w:val="24"/>
        </w:rPr>
        <w:t>ber Preis und Angebot bestimmter</w:t>
      </w:r>
    </w:p>
    <w:p w:rsidR="00555FEB" w:rsidRDefault="00D262DA" w:rsidP="00555FEB">
      <w:pPr>
        <w:autoSpaceDE w:val="0"/>
        <w:autoSpaceDN w:val="0"/>
        <w:adjustRightInd w:val="0"/>
        <w:spacing w:after="0"/>
        <w:rPr>
          <w:rFonts w:ascii="CMR12" w:hAnsi="CMR12" w:cs="CMR12"/>
          <w:sz w:val="24"/>
        </w:rPr>
      </w:pPr>
      <w:r>
        <w:rPr>
          <w:rFonts w:ascii="CMR12" w:hAnsi="CMR12" w:cs="CMR12"/>
          <w:sz w:val="24"/>
        </w:rPr>
        <w:t>Produkte bietet. Der alltä</w:t>
      </w:r>
      <w:r w:rsidR="00555FEB">
        <w:rPr>
          <w:rFonts w:ascii="CMR12" w:hAnsi="CMR12" w:cs="CMR12"/>
          <w:sz w:val="24"/>
        </w:rPr>
        <w:t xml:space="preserve">gliche Einkauf wird hinsichtlich des </w:t>
      </w:r>
      <w:proofErr w:type="spellStart"/>
      <w:r w:rsidR="00555FEB">
        <w:rPr>
          <w:rFonts w:ascii="CMR12" w:hAnsi="CMR12" w:cs="CMR12"/>
          <w:sz w:val="24"/>
        </w:rPr>
        <w:t>Monitoring</w:t>
      </w:r>
      <w:proofErr w:type="spellEnd"/>
    </w:p>
    <w:p w:rsidR="00555FEB" w:rsidRDefault="00555FEB" w:rsidP="00555FEB">
      <w:pPr>
        <w:autoSpaceDE w:val="0"/>
        <w:autoSpaceDN w:val="0"/>
        <w:adjustRightInd w:val="0"/>
        <w:spacing w:after="0"/>
        <w:rPr>
          <w:rFonts w:ascii="CMR12" w:hAnsi="CMR12" w:cs="CMR12"/>
          <w:sz w:val="24"/>
        </w:rPr>
      </w:pPr>
      <w:r>
        <w:rPr>
          <w:rFonts w:ascii="CMR12" w:hAnsi="CMR12" w:cs="CMR12"/>
          <w:sz w:val="24"/>
        </w:rPr>
        <w:t>der Finanzen und Produktaus</w:t>
      </w:r>
      <w:r w:rsidR="00D262DA">
        <w:rPr>
          <w:rFonts w:ascii="CMR12" w:hAnsi="CMR12" w:cs="CMR12"/>
          <w:sz w:val="24"/>
        </w:rPr>
        <w:t>wahl aufgrund der Funktionalitä</w:t>
      </w:r>
      <w:r>
        <w:rPr>
          <w:rFonts w:ascii="CMR12" w:hAnsi="CMR12" w:cs="CMR12"/>
          <w:sz w:val="24"/>
        </w:rPr>
        <w:t>ten</w:t>
      </w:r>
    </w:p>
    <w:p w:rsidR="0027426E" w:rsidRPr="00BF5033" w:rsidRDefault="00555FEB" w:rsidP="00555FEB">
      <w:r>
        <w:rPr>
          <w:rFonts w:ascii="CMR12" w:hAnsi="CMR12" w:cs="CMR12"/>
          <w:sz w:val="24"/>
        </w:rPr>
        <w:t>der EinkaufsApp erleichtert.</w:t>
      </w:r>
    </w:p>
    <w:p w:rsidR="0054629F" w:rsidRPr="00BF5033" w:rsidRDefault="0054629F" w:rsidP="00E31C55"/>
    <w:p w:rsidR="00D262DA" w:rsidRDefault="00D262DA" w:rsidP="008B710F">
      <w:pPr>
        <w:pStyle w:val="berschrift1"/>
      </w:pPr>
      <w:bookmarkStart w:id="8" w:name="_Toc57113882"/>
      <w:bookmarkStart w:id="9" w:name="_Toc57114596"/>
      <w:bookmarkStart w:id="10" w:name="_Toc57114660"/>
      <w:bookmarkStart w:id="11" w:name="_Toc437423246"/>
      <w:r>
        <w:t>Problembeschreibung</w:t>
      </w:r>
      <w:bookmarkEnd w:id="11"/>
    </w:p>
    <w:p w:rsidR="0007760F" w:rsidRDefault="00EE7F13" w:rsidP="00D262DA">
      <w:pPr>
        <w:autoSpaceDE w:val="0"/>
        <w:autoSpaceDN w:val="0"/>
        <w:adjustRightInd w:val="0"/>
        <w:spacing w:after="0"/>
        <w:rPr>
          <w:rFonts w:ascii="CMR12" w:hAnsi="CMR12" w:cs="CMR12"/>
          <w:sz w:val="24"/>
        </w:rPr>
      </w:pPr>
      <w:r>
        <w:rPr>
          <w:rFonts w:ascii="CMR12" w:hAnsi="CMR12" w:cs="CMR12"/>
          <w:sz w:val="24"/>
        </w:rPr>
        <w:t>Mit der immer weiter steigenden Angebotsvielfalt von Produkten steigt das Kaufint</w:t>
      </w:r>
      <w:r>
        <w:rPr>
          <w:rFonts w:ascii="CMR12" w:hAnsi="CMR12" w:cs="CMR12"/>
          <w:sz w:val="24"/>
        </w:rPr>
        <w:t>e</w:t>
      </w:r>
      <w:r>
        <w:rPr>
          <w:rFonts w:ascii="CMR12" w:hAnsi="CMR12" w:cs="CMR12"/>
          <w:sz w:val="24"/>
        </w:rPr>
        <w:t>resse des Konsumenten bzw. steigt auch mit dem immer weiter wachsenden Kau</w:t>
      </w:r>
      <w:r>
        <w:rPr>
          <w:rFonts w:ascii="CMR12" w:hAnsi="CMR12" w:cs="CMR12"/>
          <w:sz w:val="24"/>
        </w:rPr>
        <w:t>f</w:t>
      </w:r>
      <w:r>
        <w:rPr>
          <w:rFonts w:ascii="CMR12" w:hAnsi="CMR12" w:cs="CMR12"/>
          <w:sz w:val="24"/>
        </w:rPr>
        <w:t>intere</w:t>
      </w:r>
      <w:r w:rsidR="00312FE1">
        <w:rPr>
          <w:rFonts w:ascii="CMR12" w:hAnsi="CMR12" w:cs="CMR12"/>
          <w:sz w:val="24"/>
        </w:rPr>
        <w:t>sse des Konsumenten das</w:t>
      </w:r>
      <w:r w:rsidR="00C6476E">
        <w:rPr>
          <w:rFonts w:ascii="CMR12" w:hAnsi="CMR12" w:cs="CMR12"/>
          <w:sz w:val="24"/>
        </w:rPr>
        <w:t xml:space="preserve"> Angebo</w:t>
      </w:r>
      <w:r>
        <w:rPr>
          <w:rFonts w:ascii="CMR12" w:hAnsi="CMR12" w:cs="CMR12"/>
          <w:sz w:val="24"/>
        </w:rPr>
        <w:t>t unterschiedlicher Anbieter. Dadurch g</w:t>
      </w:r>
      <w:r>
        <w:rPr>
          <w:rFonts w:ascii="CMR12" w:hAnsi="CMR12" w:cs="CMR12"/>
          <w:sz w:val="24"/>
        </w:rPr>
        <w:t>e</w:t>
      </w:r>
      <w:r>
        <w:rPr>
          <w:rFonts w:ascii="CMR12" w:hAnsi="CMR12" w:cs="CMR12"/>
          <w:sz w:val="24"/>
        </w:rPr>
        <w:t xml:space="preserve">staltet sich </w:t>
      </w:r>
      <w:r w:rsidR="00900668">
        <w:rPr>
          <w:rFonts w:ascii="CMR12" w:hAnsi="CMR12" w:cs="CMR12"/>
          <w:sz w:val="24"/>
        </w:rPr>
        <w:t xml:space="preserve">das Nachverfolgen vergangener Einkäufe immer schwieriger. </w:t>
      </w:r>
    </w:p>
    <w:p w:rsidR="0007760F" w:rsidRDefault="00207FE5" w:rsidP="00D262DA">
      <w:pPr>
        <w:autoSpaceDE w:val="0"/>
        <w:autoSpaceDN w:val="0"/>
        <w:adjustRightInd w:val="0"/>
        <w:spacing w:after="0"/>
        <w:rPr>
          <w:rFonts w:ascii="CMR12" w:hAnsi="CMR12" w:cs="CMR12"/>
          <w:sz w:val="24"/>
        </w:rPr>
      </w:pPr>
      <w:r>
        <w:rPr>
          <w:rFonts w:ascii="CMR12" w:hAnsi="CMR12" w:cs="CMR12"/>
          <w:sz w:val="24"/>
        </w:rPr>
        <w:t>Dieses ist vor allem notwendig um zukünftige Einkäufe planen zu können um somit im Endeffekt nachfolgende Ausgaben einzuschränken.</w:t>
      </w:r>
    </w:p>
    <w:p w:rsidR="0007760F" w:rsidRDefault="0007760F" w:rsidP="00D262DA">
      <w:pPr>
        <w:autoSpaceDE w:val="0"/>
        <w:autoSpaceDN w:val="0"/>
        <w:adjustRightInd w:val="0"/>
        <w:spacing w:after="0"/>
        <w:rPr>
          <w:rFonts w:ascii="CMR12" w:hAnsi="CMR12" w:cs="CMR12"/>
          <w:sz w:val="24"/>
        </w:rPr>
      </w:pPr>
    </w:p>
    <w:p w:rsidR="00207FE5" w:rsidRDefault="00207FE5" w:rsidP="00207FE5">
      <w:pPr>
        <w:autoSpaceDE w:val="0"/>
        <w:autoSpaceDN w:val="0"/>
        <w:adjustRightInd w:val="0"/>
        <w:spacing w:after="0"/>
        <w:rPr>
          <w:rFonts w:ascii="CMR12" w:hAnsi="CMR12" w:cs="CMR12"/>
          <w:sz w:val="24"/>
        </w:rPr>
      </w:pPr>
      <w:r>
        <w:rPr>
          <w:rFonts w:ascii="CMR12" w:hAnsi="CMR12" w:cs="CMR12"/>
          <w:sz w:val="24"/>
        </w:rPr>
        <w:t xml:space="preserve">Der damit einhergehende zeitliche Aufwand bei einem manuellen </w:t>
      </w:r>
      <w:proofErr w:type="spellStart"/>
      <w:r>
        <w:rPr>
          <w:rFonts w:ascii="CMR12" w:hAnsi="CMR12" w:cs="CMR12"/>
          <w:sz w:val="24"/>
        </w:rPr>
        <w:t>Monitoring</w:t>
      </w:r>
      <w:proofErr w:type="spellEnd"/>
      <w:r>
        <w:rPr>
          <w:rFonts w:ascii="CMR12" w:hAnsi="CMR12" w:cs="CMR12"/>
          <w:sz w:val="24"/>
        </w:rPr>
        <w:t xml:space="preserve"> ist</w:t>
      </w:r>
    </w:p>
    <w:p w:rsidR="00312FE1" w:rsidRDefault="00900668" w:rsidP="00D262DA">
      <w:pPr>
        <w:autoSpaceDE w:val="0"/>
        <w:autoSpaceDN w:val="0"/>
        <w:adjustRightInd w:val="0"/>
        <w:spacing w:after="0"/>
        <w:rPr>
          <w:rFonts w:ascii="CMR12" w:hAnsi="CMR12" w:cs="CMR12"/>
          <w:sz w:val="24"/>
        </w:rPr>
      </w:pPr>
      <w:r>
        <w:rPr>
          <w:rFonts w:ascii="CMR12" w:hAnsi="CMR12" w:cs="CMR12"/>
          <w:sz w:val="24"/>
        </w:rPr>
        <w:t xml:space="preserve"> im heutigen digitalen Zeitalter nicht no</w:t>
      </w:r>
      <w:r>
        <w:rPr>
          <w:rFonts w:ascii="CMR12" w:hAnsi="CMR12" w:cs="CMR12"/>
          <w:sz w:val="24"/>
        </w:rPr>
        <w:t>t</w:t>
      </w:r>
      <w:r>
        <w:rPr>
          <w:rFonts w:ascii="CMR12" w:hAnsi="CMR12" w:cs="CMR12"/>
          <w:sz w:val="24"/>
        </w:rPr>
        <w:t>wendig</w:t>
      </w:r>
      <w:r w:rsidR="00C6476E">
        <w:rPr>
          <w:rFonts w:ascii="CMR12" w:hAnsi="CMR12" w:cs="CMR12"/>
          <w:sz w:val="24"/>
        </w:rPr>
        <w:t>.</w:t>
      </w:r>
      <w:r w:rsidR="00312FE1">
        <w:rPr>
          <w:rFonts w:ascii="CMR12" w:hAnsi="CMR12" w:cs="CMR12"/>
          <w:sz w:val="24"/>
        </w:rPr>
        <w:t xml:space="preserve"> </w:t>
      </w:r>
      <w:r w:rsidR="001A5B04">
        <w:rPr>
          <w:rFonts w:ascii="CMR12" w:hAnsi="CMR12" w:cs="CMR12"/>
          <w:sz w:val="24"/>
        </w:rPr>
        <w:t>Mehr als 50 Prozent der Einwohner Deutschlands</w:t>
      </w:r>
      <w:r w:rsidR="001A5B04">
        <w:rPr>
          <w:rStyle w:val="Funotenzeichen"/>
          <w:rFonts w:ascii="CMR12" w:hAnsi="CMR12" w:cs="CMR12"/>
          <w:sz w:val="24"/>
        </w:rPr>
        <w:footnoteReference w:id="1"/>
      </w:r>
      <w:r w:rsidR="001A5B04">
        <w:rPr>
          <w:rFonts w:ascii="CMR12" w:hAnsi="CMR12" w:cs="CMR12"/>
          <w:sz w:val="24"/>
        </w:rPr>
        <w:t xml:space="preserve"> besitzen ein Smartphone und haben somit die Möglichkeiten via </w:t>
      </w:r>
      <w:proofErr w:type="spellStart"/>
      <w:r w:rsidR="001A5B04">
        <w:rPr>
          <w:rFonts w:ascii="CMR12" w:hAnsi="CMR12" w:cs="CMR12"/>
          <w:sz w:val="24"/>
        </w:rPr>
        <w:t>Apps</w:t>
      </w:r>
      <w:proofErr w:type="spellEnd"/>
      <w:r w:rsidR="001A5B04">
        <w:rPr>
          <w:rFonts w:ascii="CMR12" w:hAnsi="CMR12" w:cs="CMR12"/>
          <w:sz w:val="24"/>
        </w:rPr>
        <w:t xml:space="preserve"> z. B. Einkäufe zu </w:t>
      </w:r>
      <w:proofErr w:type="spellStart"/>
      <w:r w:rsidR="001A5B04">
        <w:rPr>
          <w:rFonts w:ascii="CMR12" w:hAnsi="CMR12" w:cs="CMR12"/>
          <w:sz w:val="24"/>
        </w:rPr>
        <w:t>tracken</w:t>
      </w:r>
      <w:proofErr w:type="spellEnd"/>
      <w:r w:rsidR="001A5B04">
        <w:rPr>
          <w:rFonts w:ascii="CMR12" w:hAnsi="CMR12" w:cs="CMR12"/>
          <w:sz w:val="24"/>
        </w:rPr>
        <w:t>.</w:t>
      </w:r>
    </w:p>
    <w:p w:rsidR="00207FE5" w:rsidRDefault="00207FE5" w:rsidP="00D262DA">
      <w:pPr>
        <w:autoSpaceDE w:val="0"/>
        <w:autoSpaceDN w:val="0"/>
        <w:adjustRightInd w:val="0"/>
        <w:spacing w:after="0"/>
        <w:rPr>
          <w:rFonts w:ascii="CMR12" w:hAnsi="CMR12" w:cs="CMR12"/>
          <w:sz w:val="24"/>
        </w:rPr>
      </w:pPr>
    </w:p>
    <w:p w:rsidR="00900668" w:rsidRDefault="00900668" w:rsidP="00D262DA">
      <w:pPr>
        <w:autoSpaceDE w:val="0"/>
        <w:autoSpaceDN w:val="0"/>
        <w:adjustRightInd w:val="0"/>
        <w:spacing w:after="0"/>
        <w:rPr>
          <w:rFonts w:ascii="CMR12" w:hAnsi="CMR12" w:cs="CMR12"/>
          <w:sz w:val="24"/>
        </w:rPr>
      </w:pPr>
      <w:r>
        <w:rPr>
          <w:rFonts w:ascii="CMR12" w:hAnsi="CMR12" w:cs="CMR12"/>
          <w:sz w:val="24"/>
        </w:rPr>
        <w:t>Die</w:t>
      </w:r>
      <w:r w:rsidR="001A5B04">
        <w:rPr>
          <w:rFonts w:ascii="CMR12" w:hAnsi="CMR12" w:cs="CMR12"/>
          <w:sz w:val="24"/>
        </w:rPr>
        <w:t xml:space="preserve"> im Pflichtenheft vorgestellte</w:t>
      </w:r>
      <w:r>
        <w:rPr>
          <w:rFonts w:ascii="CMR12" w:hAnsi="CMR12" w:cs="CMR12"/>
          <w:sz w:val="24"/>
        </w:rPr>
        <w:t xml:space="preserve"> EinkaufsApp soll, wie auch schon in der Einleitung beschrieben, </w:t>
      </w:r>
      <w:r w:rsidR="00C6476E">
        <w:rPr>
          <w:rFonts w:ascii="CMR12" w:hAnsi="CMR12" w:cs="CMR12"/>
          <w:sz w:val="24"/>
        </w:rPr>
        <w:t>dem Nutzer die Möglichkei</w:t>
      </w:r>
      <w:r w:rsidR="001A5B04">
        <w:rPr>
          <w:rFonts w:ascii="CMR12" w:hAnsi="CMR12" w:cs="CMR12"/>
          <w:sz w:val="24"/>
        </w:rPr>
        <w:t xml:space="preserve">t bieten seine Einkäufe </w:t>
      </w:r>
      <w:proofErr w:type="spellStart"/>
      <w:r w:rsidR="001A5B04">
        <w:rPr>
          <w:rFonts w:ascii="CMR12" w:hAnsi="CMR12" w:cs="CMR12"/>
          <w:sz w:val="24"/>
        </w:rPr>
        <w:t>nachzuverfolgen</w:t>
      </w:r>
      <w:proofErr w:type="spellEnd"/>
      <w:r w:rsidR="00C6476E">
        <w:rPr>
          <w:rFonts w:ascii="CMR12" w:hAnsi="CMR12" w:cs="CMR12"/>
          <w:sz w:val="24"/>
        </w:rPr>
        <w:t xml:space="preserve"> und schlussendlich unterschiedliche Optionen hinsichtlich der Auswertung</w:t>
      </w:r>
      <w:r w:rsidR="00312FE1">
        <w:rPr>
          <w:rFonts w:ascii="CMR12" w:hAnsi="CMR12" w:cs="CMR12"/>
          <w:sz w:val="24"/>
        </w:rPr>
        <w:t xml:space="preserve"> </w:t>
      </w:r>
      <w:r w:rsidR="00057C51">
        <w:rPr>
          <w:rFonts w:ascii="CMR12" w:hAnsi="CMR12" w:cs="CMR12"/>
          <w:sz w:val="24"/>
        </w:rPr>
        <w:t xml:space="preserve">zu </w:t>
      </w:r>
      <w:r w:rsidR="00312FE1">
        <w:rPr>
          <w:rFonts w:ascii="CMR12" w:hAnsi="CMR12" w:cs="CMR12"/>
          <w:sz w:val="24"/>
        </w:rPr>
        <w:t>bi</w:t>
      </w:r>
      <w:r w:rsidR="00312FE1">
        <w:rPr>
          <w:rFonts w:ascii="CMR12" w:hAnsi="CMR12" w:cs="CMR12"/>
          <w:sz w:val="24"/>
        </w:rPr>
        <w:t>e</w:t>
      </w:r>
      <w:r w:rsidR="00312FE1">
        <w:rPr>
          <w:rFonts w:ascii="CMR12" w:hAnsi="CMR12" w:cs="CMR12"/>
          <w:sz w:val="24"/>
        </w:rPr>
        <w:t>ten.</w:t>
      </w:r>
    </w:p>
    <w:p w:rsidR="00D262DA" w:rsidRPr="00D262DA" w:rsidRDefault="00312FE1" w:rsidP="00D262DA">
      <w:r>
        <w:rPr>
          <w:rFonts w:ascii="CMR12" w:hAnsi="CMR12" w:cs="CMR12"/>
          <w:sz w:val="24"/>
        </w:rPr>
        <w:t>Nicht nur der eigene Einkauf kann durch die EinkaufsApp verwaltet werden sondern auch Gruppeneinkäufe, was bedeutet, dass nach einem Einkauf</w:t>
      </w:r>
      <w:r w:rsidR="00057C51">
        <w:rPr>
          <w:rFonts w:ascii="CMR12" w:hAnsi="CMR12" w:cs="CMR12"/>
          <w:sz w:val="24"/>
        </w:rPr>
        <w:t>,</w:t>
      </w:r>
      <w:r>
        <w:rPr>
          <w:rFonts w:ascii="CMR12" w:hAnsi="CMR12" w:cs="CMR12"/>
          <w:sz w:val="24"/>
        </w:rPr>
        <w:t xml:space="preserve"> für z. B. eine Wohngemeinschaft</w:t>
      </w:r>
      <w:r w:rsidR="00057C51">
        <w:rPr>
          <w:rFonts w:ascii="CMR12" w:hAnsi="CMR12" w:cs="CMR12"/>
          <w:sz w:val="24"/>
        </w:rPr>
        <w:t>, die einzelnen Gruppenmitglieder die jeweiligen Artikel zug</w:t>
      </w:r>
      <w:r w:rsidR="00057C51">
        <w:rPr>
          <w:rFonts w:ascii="CMR12" w:hAnsi="CMR12" w:cs="CMR12"/>
          <w:sz w:val="24"/>
        </w:rPr>
        <w:t>e</w:t>
      </w:r>
      <w:r w:rsidR="00057C51">
        <w:rPr>
          <w:rFonts w:ascii="CMR12" w:hAnsi="CMR12" w:cs="CMR12"/>
          <w:sz w:val="24"/>
        </w:rPr>
        <w:t>wiesen bekommen.</w:t>
      </w:r>
    </w:p>
    <w:p w:rsidR="007B1CFB" w:rsidRPr="00BF5033" w:rsidRDefault="00555FEB" w:rsidP="008B710F">
      <w:pPr>
        <w:pStyle w:val="berschrift1"/>
      </w:pPr>
      <w:bookmarkStart w:id="12" w:name="_Toc437423247"/>
      <w:r>
        <w:t>Funktionalitäten der App</w:t>
      </w:r>
      <w:bookmarkEnd w:id="12"/>
    </w:p>
    <w:p w:rsidR="007B1CFB" w:rsidRPr="007E650E" w:rsidRDefault="00057C51" w:rsidP="00057C51">
      <w:pPr>
        <w:pStyle w:val="Korrektur-Hinweis"/>
        <w:rPr>
          <w:rFonts w:ascii="CMR12" w:hAnsi="CMR12" w:cs="CMR12"/>
          <w:color w:val="auto"/>
          <w:sz w:val="24"/>
        </w:rPr>
      </w:pPr>
      <w:r w:rsidRPr="00057C51">
        <w:rPr>
          <w:rFonts w:ascii="CMR12" w:hAnsi="CMR12" w:cs="CMR12"/>
          <w:color w:val="auto"/>
          <w:sz w:val="24"/>
        </w:rPr>
        <w:t>Dieses Kapitel beinhaltet die geplanten Funktionen der Applikation. Die Unterteilung</w:t>
      </w:r>
      <w:r w:rsidR="007E650E">
        <w:rPr>
          <w:rFonts w:ascii="CMR12" w:hAnsi="CMR12" w:cs="CMR12"/>
          <w:color w:val="auto"/>
          <w:sz w:val="24"/>
        </w:rPr>
        <w:t xml:space="preserve"> </w:t>
      </w:r>
      <w:r w:rsidRPr="00057C51">
        <w:rPr>
          <w:rFonts w:ascii="CMR12" w:hAnsi="CMR12" w:cs="CMR12"/>
          <w:color w:val="auto"/>
          <w:sz w:val="24"/>
        </w:rPr>
        <w:t xml:space="preserve">erfolgt in die Hauptteile Einkauf, Auswertung und </w:t>
      </w:r>
      <w:r w:rsidR="009D6058">
        <w:rPr>
          <w:rFonts w:ascii="CMR12" w:hAnsi="CMR12" w:cs="CMR12"/>
          <w:color w:val="auto"/>
          <w:sz w:val="24"/>
        </w:rPr>
        <w:t>Nutzer</w:t>
      </w:r>
      <w:r w:rsidRPr="00057C51">
        <w:rPr>
          <w:rFonts w:ascii="CMR12" w:hAnsi="CMR12" w:cs="CMR12"/>
          <w:color w:val="auto"/>
          <w:sz w:val="24"/>
        </w:rPr>
        <w:t>verwaltung.</w:t>
      </w:r>
      <w:r w:rsidR="007E650E">
        <w:rPr>
          <w:rFonts w:ascii="CMR12" w:hAnsi="CMR12" w:cs="CMR12"/>
          <w:color w:val="auto"/>
          <w:sz w:val="24"/>
        </w:rPr>
        <w:t xml:space="preserve"> </w:t>
      </w:r>
      <w:r w:rsidRPr="00057C51">
        <w:rPr>
          <w:rFonts w:ascii="CMR12" w:hAnsi="CMR12" w:cs="CMR12"/>
          <w:color w:val="auto"/>
          <w:sz w:val="24"/>
        </w:rPr>
        <w:t>Es werden j</w:t>
      </w:r>
      <w:r w:rsidRPr="00057C51">
        <w:rPr>
          <w:rFonts w:ascii="CMR12" w:hAnsi="CMR12" w:cs="CMR12"/>
          <w:color w:val="auto"/>
          <w:sz w:val="24"/>
        </w:rPr>
        <w:t>e</w:t>
      </w:r>
      <w:r w:rsidRPr="00057C51">
        <w:rPr>
          <w:rFonts w:ascii="CMR12" w:hAnsi="CMR12" w:cs="CMR12"/>
          <w:color w:val="auto"/>
          <w:sz w:val="24"/>
        </w:rPr>
        <w:t xml:space="preserve">weils pro Kategorie die </w:t>
      </w:r>
      <w:proofErr w:type="spellStart"/>
      <w:r w:rsidR="00F10B7F">
        <w:rPr>
          <w:rFonts w:ascii="CMR12" w:hAnsi="CMR12" w:cs="CMR12"/>
          <w:color w:val="auto"/>
          <w:sz w:val="24"/>
        </w:rPr>
        <w:t>Musskriterien</w:t>
      </w:r>
      <w:proofErr w:type="spellEnd"/>
      <w:r w:rsidRPr="00057C51">
        <w:rPr>
          <w:rFonts w:ascii="CMR12" w:hAnsi="CMR12" w:cs="CMR12"/>
          <w:color w:val="auto"/>
          <w:sz w:val="24"/>
        </w:rPr>
        <w:t>, also die Funktionen</w:t>
      </w:r>
      <w:r w:rsidR="007E650E">
        <w:rPr>
          <w:rFonts w:ascii="CMR12" w:hAnsi="CMR12" w:cs="CMR12"/>
          <w:color w:val="auto"/>
          <w:sz w:val="24"/>
        </w:rPr>
        <w:t xml:space="preserve"> </w:t>
      </w:r>
      <w:r>
        <w:rPr>
          <w:rFonts w:ascii="CMR12" w:hAnsi="CMR12" w:cs="CMR12"/>
          <w:color w:val="auto"/>
          <w:sz w:val="24"/>
        </w:rPr>
        <w:t>die implementiert we</w:t>
      </w:r>
      <w:r>
        <w:rPr>
          <w:rFonts w:ascii="CMR12" w:hAnsi="CMR12" w:cs="CMR12"/>
          <w:color w:val="auto"/>
          <w:sz w:val="24"/>
        </w:rPr>
        <w:t>r</w:t>
      </w:r>
      <w:r>
        <w:rPr>
          <w:rFonts w:ascii="CMR12" w:hAnsi="CMR12" w:cs="CMR12"/>
          <w:color w:val="auto"/>
          <w:sz w:val="24"/>
        </w:rPr>
        <w:t>den mü</w:t>
      </w:r>
      <w:r w:rsidRPr="00057C51">
        <w:rPr>
          <w:rFonts w:ascii="CMR12" w:hAnsi="CMR12" w:cs="CMR12"/>
          <w:color w:val="auto"/>
          <w:sz w:val="24"/>
        </w:rPr>
        <w:t xml:space="preserve">ssen, </w:t>
      </w:r>
      <w:r w:rsidR="00F10B7F">
        <w:rPr>
          <w:rFonts w:ascii="CMR12" w:hAnsi="CMR12" w:cs="CMR12"/>
          <w:color w:val="auto"/>
          <w:sz w:val="24"/>
        </w:rPr>
        <w:t>Wunschkriterien</w:t>
      </w:r>
      <w:r w:rsidRPr="00057C51">
        <w:rPr>
          <w:rFonts w:ascii="CMR12" w:hAnsi="CMR12" w:cs="CMR12"/>
          <w:color w:val="auto"/>
          <w:sz w:val="24"/>
        </w:rPr>
        <w:t>, also die Funktionen</w:t>
      </w:r>
      <w:r w:rsidR="007E650E">
        <w:rPr>
          <w:rFonts w:ascii="CMR12" w:hAnsi="CMR12" w:cs="CMR12"/>
          <w:color w:val="auto"/>
          <w:sz w:val="24"/>
        </w:rPr>
        <w:t xml:space="preserve"> </w:t>
      </w:r>
      <w:r w:rsidRPr="00057C51">
        <w:rPr>
          <w:rFonts w:ascii="CMR12" w:hAnsi="CMR12" w:cs="CMR12"/>
          <w:color w:val="auto"/>
          <w:sz w:val="24"/>
        </w:rPr>
        <w:t xml:space="preserve">die nachdem die </w:t>
      </w:r>
      <w:proofErr w:type="spellStart"/>
      <w:r w:rsidR="00F10B7F">
        <w:rPr>
          <w:rFonts w:ascii="CMR12" w:hAnsi="CMR12" w:cs="CMR12"/>
          <w:color w:val="auto"/>
          <w:sz w:val="24"/>
        </w:rPr>
        <w:t>Musskriterien</w:t>
      </w:r>
      <w:proofErr w:type="spellEnd"/>
      <w:r w:rsidRPr="00057C51">
        <w:rPr>
          <w:rFonts w:ascii="CMR12" w:hAnsi="CMR12" w:cs="CMR12"/>
          <w:color w:val="auto"/>
          <w:sz w:val="24"/>
        </w:rPr>
        <w:t xml:space="preserve"> u</w:t>
      </w:r>
      <w:r w:rsidRPr="00057C51">
        <w:rPr>
          <w:rFonts w:ascii="CMR12" w:hAnsi="CMR12" w:cs="CMR12"/>
          <w:color w:val="auto"/>
          <w:sz w:val="24"/>
        </w:rPr>
        <w:t>m</w:t>
      </w:r>
      <w:r w:rsidRPr="00057C51">
        <w:rPr>
          <w:rFonts w:ascii="CMR12" w:hAnsi="CMR12" w:cs="CMR12"/>
          <w:color w:val="auto"/>
          <w:sz w:val="24"/>
        </w:rPr>
        <w:t>gesetzt wurden implementiert werden</w:t>
      </w:r>
      <w:r w:rsidR="007E650E">
        <w:rPr>
          <w:rFonts w:ascii="CMR12" w:hAnsi="CMR12" w:cs="CMR12"/>
          <w:color w:val="auto"/>
          <w:sz w:val="24"/>
        </w:rPr>
        <w:t xml:space="preserve"> </w:t>
      </w:r>
      <w:r w:rsidRPr="00057C51">
        <w:rPr>
          <w:rFonts w:ascii="CMR12" w:hAnsi="CMR12" w:cs="CMR12"/>
          <w:color w:val="auto"/>
          <w:sz w:val="24"/>
        </w:rPr>
        <w:t>und d</w:t>
      </w:r>
      <w:r w:rsidR="00F10B7F">
        <w:rPr>
          <w:rFonts w:ascii="CMR12" w:hAnsi="CMR12" w:cs="CMR12"/>
          <w:color w:val="auto"/>
          <w:sz w:val="24"/>
        </w:rPr>
        <w:t xml:space="preserve">en </w:t>
      </w:r>
      <w:proofErr w:type="spellStart"/>
      <w:r w:rsidR="00F10B7F">
        <w:rPr>
          <w:rFonts w:ascii="CMR12" w:hAnsi="CMR12" w:cs="CMR12"/>
          <w:color w:val="auto"/>
          <w:sz w:val="24"/>
        </w:rPr>
        <w:t>Abgrenzungkriterien</w:t>
      </w:r>
      <w:proofErr w:type="spellEnd"/>
      <w:r>
        <w:rPr>
          <w:rFonts w:ascii="CMR12" w:hAnsi="CMR12" w:cs="CMR12"/>
          <w:color w:val="auto"/>
          <w:sz w:val="24"/>
        </w:rPr>
        <w:t>, die aber aus Kapazitätsgrü</w:t>
      </w:r>
      <w:r w:rsidRPr="00057C51">
        <w:rPr>
          <w:rFonts w:ascii="CMR12" w:hAnsi="CMR12" w:cs="CMR12"/>
          <w:color w:val="auto"/>
          <w:sz w:val="24"/>
        </w:rPr>
        <w:t>nden nicht umgesetzt werden, aber</w:t>
      </w:r>
      <w:r w:rsidR="007E650E">
        <w:rPr>
          <w:rFonts w:ascii="CMR12" w:hAnsi="CMR12" w:cs="CMR12"/>
          <w:color w:val="auto"/>
          <w:sz w:val="24"/>
        </w:rPr>
        <w:t xml:space="preserve"> </w:t>
      </w:r>
      <w:r>
        <w:rPr>
          <w:rFonts w:ascii="CMR12" w:hAnsi="CMR12" w:cs="CMR12"/>
          <w:color w:val="auto"/>
          <w:sz w:val="24"/>
        </w:rPr>
        <w:t>in Zukunft umgesetzt werden kö</w:t>
      </w:r>
      <w:r w:rsidRPr="00057C51">
        <w:rPr>
          <w:rFonts w:ascii="CMR12" w:hAnsi="CMR12" w:cs="CMR12"/>
          <w:color w:val="auto"/>
          <w:sz w:val="24"/>
        </w:rPr>
        <w:t>nnen.</w:t>
      </w:r>
    </w:p>
    <w:p w:rsidR="00421A7B" w:rsidRDefault="00513057" w:rsidP="00057C51">
      <w:pPr>
        <w:pStyle w:val="berschrift2"/>
      </w:pPr>
      <w:bookmarkStart w:id="13" w:name="_Toc437423248"/>
      <w:r>
        <w:t>Einkauf</w:t>
      </w:r>
      <w:bookmarkEnd w:id="13"/>
    </w:p>
    <w:p w:rsidR="00513057" w:rsidRDefault="00F10B7F" w:rsidP="00513057">
      <w:pPr>
        <w:pStyle w:val="berschrift3"/>
      </w:pPr>
      <w:proofErr w:type="spellStart"/>
      <w:r>
        <w:t>Musskriterien</w:t>
      </w:r>
      <w:proofErr w:type="spellEnd"/>
    </w:p>
    <w:p w:rsidR="007F0AF8" w:rsidRDefault="00513057" w:rsidP="00513057">
      <w:pPr>
        <w:rPr>
          <w:rFonts w:ascii="CMR12" w:hAnsi="CMR12" w:cs="CMR12"/>
          <w:sz w:val="24"/>
        </w:rPr>
      </w:pPr>
      <w:r>
        <w:rPr>
          <w:rFonts w:ascii="CMR12" w:hAnsi="CMR12" w:cs="CMR12"/>
          <w:sz w:val="24"/>
        </w:rPr>
        <w:t xml:space="preserve">Grundlegend hat </w:t>
      </w:r>
      <w:r w:rsidRPr="00513057">
        <w:rPr>
          <w:rFonts w:ascii="CMR12" w:hAnsi="CMR12" w:cs="CMR12"/>
          <w:sz w:val="24"/>
        </w:rPr>
        <w:t>die App die Funktion der Erstellung von Einkaufslisten</w:t>
      </w:r>
      <w:r>
        <w:rPr>
          <w:rFonts w:ascii="CMR12" w:hAnsi="CMR12" w:cs="CMR12"/>
          <w:sz w:val="24"/>
        </w:rPr>
        <w:t>. Hierzu g</w:t>
      </w:r>
      <w:r>
        <w:rPr>
          <w:rFonts w:ascii="CMR12" w:hAnsi="CMR12" w:cs="CMR12"/>
          <w:sz w:val="24"/>
        </w:rPr>
        <w:t>e</w:t>
      </w:r>
      <w:r>
        <w:rPr>
          <w:rFonts w:ascii="CMR12" w:hAnsi="CMR12" w:cs="CMR12"/>
          <w:sz w:val="24"/>
        </w:rPr>
        <w:t>hö</w:t>
      </w:r>
      <w:r w:rsidRPr="00513057">
        <w:rPr>
          <w:rFonts w:ascii="CMR12" w:hAnsi="CMR12" w:cs="CMR12"/>
          <w:sz w:val="24"/>
        </w:rPr>
        <w:t>ren auch die Artikelaufnahme in diese Liste</w:t>
      </w:r>
      <w:r>
        <w:rPr>
          <w:rFonts w:ascii="CMR12" w:hAnsi="CMR12" w:cs="CMR12"/>
          <w:sz w:val="24"/>
        </w:rPr>
        <w:t xml:space="preserve"> </w:t>
      </w:r>
      <w:r w:rsidRPr="00513057">
        <w:rPr>
          <w:rFonts w:ascii="CMR12" w:hAnsi="CMR12" w:cs="CMR12"/>
          <w:sz w:val="24"/>
        </w:rPr>
        <w:t>sowie die nachfolgen</w:t>
      </w:r>
      <w:r>
        <w:rPr>
          <w:rFonts w:ascii="CMR12" w:hAnsi="CMR12" w:cs="CMR12"/>
          <w:sz w:val="24"/>
        </w:rPr>
        <w:t xml:space="preserve">de Bearbeitung dieser Liste bei Änderungsbedarf </w:t>
      </w:r>
      <w:r w:rsidRPr="00513057">
        <w:rPr>
          <w:rFonts w:ascii="CMR12" w:hAnsi="CMR12" w:cs="CMR12"/>
          <w:sz w:val="24"/>
        </w:rPr>
        <w:t xml:space="preserve">des Nutzers. </w:t>
      </w:r>
      <w:r w:rsidR="007F0AF8">
        <w:rPr>
          <w:rFonts w:ascii="CMR12" w:hAnsi="CMR12" w:cs="CMR12"/>
          <w:sz w:val="24"/>
        </w:rPr>
        <w:t>Die Artikel werden über einen int</w:t>
      </w:r>
      <w:r w:rsidR="007F0AF8">
        <w:rPr>
          <w:rFonts w:ascii="CMR12" w:hAnsi="CMR12" w:cs="CMR12"/>
          <w:sz w:val="24"/>
        </w:rPr>
        <w:t>e</w:t>
      </w:r>
      <w:r w:rsidR="007F0AF8">
        <w:rPr>
          <w:rFonts w:ascii="CMR12" w:hAnsi="CMR12" w:cs="CMR12"/>
          <w:sz w:val="24"/>
        </w:rPr>
        <w:t>grierten Barcodescanner</w:t>
      </w:r>
      <w:r w:rsidR="00C80634">
        <w:rPr>
          <w:rFonts w:ascii="CMR12" w:hAnsi="CMR12" w:cs="CMR12"/>
          <w:sz w:val="24"/>
        </w:rPr>
        <w:t xml:space="preserve"> mittels der European </w:t>
      </w:r>
      <w:proofErr w:type="spellStart"/>
      <w:r w:rsidR="00C80634">
        <w:rPr>
          <w:rFonts w:ascii="CMR12" w:hAnsi="CMR12" w:cs="CMR12"/>
          <w:sz w:val="24"/>
        </w:rPr>
        <w:t>Article</w:t>
      </w:r>
      <w:proofErr w:type="spellEnd"/>
      <w:r w:rsidR="00C80634">
        <w:rPr>
          <w:rFonts w:ascii="CMR12" w:hAnsi="CMR12" w:cs="CMR12"/>
          <w:sz w:val="24"/>
        </w:rPr>
        <w:t xml:space="preserve"> </w:t>
      </w:r>
      <w:proofErr w:type="spellStart"/>
      <w:r w:rsidR="00C80634">
        <w:rPr>
          <w:rFonts w:ascii="CMR12" w:hAnsi="CMR12" w:cs="CMR12"/>
          <w:sz w:val="24"/>
        </w:rPr>
        <w:t>Number</w:t>
      </w:r>
      <w:proofErr w:type="spellEnd"/>
      <w:r w:rsidR="00C80634">
        <w:rPr>
          <w:rFonts w:ascii="CMR12" w:hAnsi="CMR12" w:cs="CMR12"/>
          <w:sz w:val="24"/>
        </w:rPr>
        <w:t xml:space="preserve"> (EAN)</w:t>
      </w:r>
      <w:r w:rsidR="007F0AF8">
        <w:rPr>
          <w:rFonts w:ascii="CMR12" w:hAnsi="CMR12" w:cs="CMR12"/>
          <w:sz w:val="24"/>
        </w:rPr>
        <w:t xml:space="preserve"> in die Liste aufgenommen.</w:t>
      </w:r>
    </w:p>
    <w:p w:rsidR="00C80634" w:rsidRDefault="00D5347D" w:rsidP="00513057">
      <w:pPr>
        <w:rPr>
          <w:rFonts w:ascii="CMR12" w:hAnsi="CMR12" w:cs="CMR12"/>
          <w:sz w:val="24"/>
        </w:rPr>
      </w:pPr>
      <w:r>
        <w:rPr>
          <w:rFonts w:ascii="CMR12" w:hAnsi="CMR12" w:cs="CMR12"/>
          <w:sz w:val="24"/>
        </w:rPr>
        <w:t>Zudem können Informationen über die gekauften Artikel angezeigt werden.</w:t>
      </w:r>
    </w:p>
    <w:p w:rsidR="00513057" w:rsidRPr="00513057" w:rsidRDefault="00513057" w:rsidP="00513057">
      <w:pPr>
        <w:rPr>
          <w:rFonts w:ascii="CMR12" w:hAnsi="CMR12" w:cs="CMR12"/>
          <w:sz w:val="24"/>
        </w:rPr>
      </w:pPr>
      <w:r w:rsidRPr="00513057">
        <w:rPr>
          <w:rFonts w:ascii="CMR12" w:hAnsi="CMR12" w:cs="CMR12"/>
          <w:sz w:val="24"/>
        </w:rPr>
        <w:t xml:space="preserve">Zum Schluss </w:t>
      </w:r>
      <w:r>
        <w:rPr>
          <w:rFonts w:ascii="CMR12" w:hAnsi="CMR12" w:cs="CMR12"/>
          <w:sz w:val="24"/>
        </w:rPr>
        <w:t>kann der komplette Einkauf gespeichert werden</w:t>
      </w:r>
      <w:r w:rsidRPr="00513057">
        <w:rPr>
          <w:rFonts w:ascii="CMR12" w:hAnsi="CMR12" w:cs="CMR12"/>
          <w:sz w:val="24"/>
        </w:rPr>
        <w:t>.</w:t>
      </w:r>
      <w:r>
        <w:rPr>
          <w:rFonts w:ascii="CMR12" w:hAnsi="CMR12" w:cs="CMR12"/>
          <w:sz w:val="24"/>
        </w:rPr>
        <w:t xml:space="preserve"> </w:t>
      </w:r>
      <w:r w:rsidRPr="00513057">
        <w:rPr>
          <w:rFonts w:ascii="CMR12" w:hAnsi="CMR12" w:cs="CMR12"/>
          <w:sz w:val="24"/>
        </w:rPr>
        <w:t>Der Einkauf wird dann abgeschlossen sobald der Nut</w:t>
      </w:r>
      <w:r>
        <w:rPr>
          <w:rFonts w:ascii="CMR12" w:hAnsi="CMR12" w:cs="CMR12"/>
          <w:sz w:val="24"/>
        </w:rPr>
        <w:t>zer dies auch bestä</w:t>
      </w:r>
      <w:r w:rsidRPr="00513057">
        <w:rPr>
          <w:rFonts w:ascii="CMR12" w:hAnsi="CMR12" w:cs="CMR12"/>
          <w:sz w:val="24"/>
        </w:rPr>
        <w:t>tigt.</w:t>
      </w:r>
    </w:p>
    <w:p w:rsidR="00513057" w:rsidRPr="00513057" w:rsidRDefault="00513057" w:rsidP="00513057">
      <w:pPr>
        <w:rPr>
          <w:rFonts w:ascii="CMR12" w:hAnsi="CMR12" w:cs="CMR12"/>
          <w:sz w:val="24"/>
        </w:rPr>
      </w:pPr>
    </w:p>
    <w:p w:rsidR="00513057" w:rsidRDefault="00F10B7F" w:rsidP="00513057">
      <w:pPr>
        <w:pStyle w:val="berschrift3"/>
      </w:pPr>
      <w:r>
        <w:t>Wunschkriterien</w:t>
      </w:r>
    </w:p>
    <w:p w:rsidR="00A73CF2" w:rsidRDefault="00513057" w:rsidP="00A73CF2">
      <w:pPr>
        <w:autoSpaceDE w:val="0"/>
        <w:autoSpaceDN w:val="0"/>
        <w:adjustRightInd w:val="0"/>
        <w:spacing w:after="0"/>
        <w:rPr>
          <w:rFonts w:ascii="CMR12" w:hAnsi="CMR12" w:cs="CMR12"/>
          <w:sz w:val="24"/>
        </w:rPr>
      </w:pPr>
      <w:r>
        <w:rPr>
          <w:rFonts w:ascii="CMR12" w:hAnsi="CMR12" w:cs="CMR12"/>
          <w:sz w:val="24"/>
        </w:rPr>
        <w:t>Zusätzlich soll die App</w:t>
      </w:r>
      <w:r w:rsidR="00A73CF2">
        <w:rPr>
          <w:rFonts w:ascii="CMR12" w:hAnsi="CMR12" w:cs="CMR12"/>
          <w:sz w:val="24"/>
        </w:rPr>
        <w:t xml:space="preserve"> die Funktion des Preisvergleichs von Artikeln</w:t>
      </w:r>
    </w:p>
    <w:p w:rsidR="00513057" w:rsidRPr="00513057" w:rsidRDefault="00A73CF2" w:rsidP="00A73CF2">
      <w:pPr>
        <w:rPr>
          <w:rFonts w:ascii="CMR12" w:hAnsi="CMR12" w:cs="CMR12"/>
          <w:sz w:val="24"/>
        </w:rPr>
      </w:pPr>
      <w:r>
        <w:rPr>
          <w:rFonts w:ascii="CMR12" w:hAnsi="CMR12" w:cs="CMR12"/>
          <w:sz w:val="24"/>
        </w:rPr>
        <w:t>in unterschiedlichen Märkten besitzen.</w:t>
      </w:r>
    </w:p>
    <w:p w:rsidR="00513057" w:rsidRPr="00513057" w:rsidRDefault="00F10B7F" w:rsidP="00A73CF2">
      <w:pPr>
        <w:pStyle w:val="berschrift3"/>
      </w:pPr>
      <w:r>
        <w:t>Abgrenzungskriterien</w:t>
      </w:r>
    </w:p>
    <w:p w:rsidR="00513057" w:rsidRDefault="00A73CF2" w:rsidP="00513057">
      <w:pPr>
        <w:rPr>
          <w:rFonts w:ascii="CMR12" w:hAnsi="CMR12" w:cs="CMR12"/>
          <w:sz w:val="24"/>
        </w:rPr>
      </w:pPr>
      <w:r>
        <w:rPr>
          <w:rFonts w:ascii="CMR12" w:hAnsi="CMR12" w:cs="CMR12"/>
          <w:sz w:val="24"/>
        </w:rPr>
        <w:t xml:space="preserve">Die Applikation </w:t>
      </w:r>
      <w:r w:rsidR="001A0422">
        <w:rPr>
          <w:rFonts w:ascii="CMR12" w:hAnsi="CMR12" w:cs="CMR12"/>
          <w:sz w:val="24"/>
        </w:rPr>
        <w:t>kann</w:t>
      </w:r>
      <w:r>
        <w:rPr>
          <w:rFonts w:ascii="CMR12" w:hAnsi="CMR12" w:cs="CMR12"/>
          <w:sz w:val="24"/>
        </w:rPr>
        <w:t xml:space="preserve"> Einkaufslisten basierend auf alten Einkäufen generieren kö</w:t>
      </w:r>
      <w:r>
        <w:rPr>
          <w:rFonts w:ascii="CMR12" w:hAnsi="CMR12" w:cs="CMR12"/>
          <w:sz w:val="24"/>
        </w:rPr>
        <w:t>n</w:t>
      </w:r>
      <w:r>
        <w:rPr>
          <w:rFonts w:ascii="CMR12" w:hAnsi="CMR12" w:cs="CMR12"/>
          <w:sz w:val="24"/>
        </w:rPr>
        <w:t>nen.</w:t>
      </w:r>
    </w:p>
    <w:p w:rsidR="00A73CF2" w:rsidRDefault="00A73CF2" w:rsidP="00513057">
      <w:pPr>
        <w:rPr>
          <w:rFonts w:ascii="CMR12" w:hAnsi="CMR12" w:cs="CMR12"/>
          <w:sz w:val="24"/>
        </w:rPr>
      </w:pPr>
    </w:p>
    <w:p w:rsidR="00A73CF2" w:rsidRDefault="00A73CF2" w:rsidP="00A73CF2">
      <w:pPr>
        <w:pStyle w:val="berschrift2"/>
      </w:pPr>
      <w:bookmarkStart w:id="14" w:name="_Toc437423252"/>
      <w:r>
        <w:t>Markt</w:t>
      </w:r>
      <w:bookmarkEnd w:id="14"/>
    </w:p>
    <w:p w:rsidR="00A73CF2" w:rsidRDefault="00F10B7F" w:rsidP="00A73CF2">
      <w:pPr>
        <w:pStyle w:val="berschrift3"/>
      </w:pPr>
      <w:proofErr w:type="spellStart"/>
      <w:r>
        <w:t>Musskriterien</w:t>
      </w:r>
      <w:proofErr w:type="spellEnd"/>
    </w:p>
    <w:p w:rsidR="00A73CF2" w:rsidRDefault="00A73CF2" w:rsidP="00A73CF2">
      <w:pPr>
        <w:autoSpaceDE w:val="0"/>
        <w:autoSpaceDN w:val="0"/>
        <w:adjustRightInd w:val="0"/>
        <w:spacing w:after="0"/>
        <w:rPr>
          <w:rFonts w:ascii="CMR12" w:hAnsi="CMR12" w:cs="CMR12"/>
          <w:sz w:val="24"/>
        </w:rPr>
      </w:pPr>
      <w:r>
        <w:rPr>
          <w:rFonts w:ascii="CMR12" w:hAnsi="CMR12" w:cs="CMR12"/>
          <w:sz w:val="24"/>
        </w:rPr>
        <w:t>Bevor der Einkaufsprozess gestartet werden soll die App den Marktstandort finden. Sobald der Nutzer vor einem Markt steht ermittelt die App via GPS seinen Standort. Falls der Markt nicht gefunden wird, gibt es die Möglichkeit der Hinzufügung eines neuen Marktes geben. Der Nutzer gibt dann hier die Daten des neuen Marktes</w:t>
      </w:r>
    </w:p>
    <w:p w:rsidR="00A73CF2" w:rsidRDefault="00A73CF2" w:rsidP="00A73CF2">
      <w:pPr>
        <w:rPr>
          <w:rFonts w:ascii="CMR12" w:hAnsi="CMR12" w:cs="CMR12"/>
          <w:sz w:val="24"/>
        </w:rPr>
      </w:pPr>
      <w:r>
        <w:rPr>
          <w:rFonts w:ascii="CMR12" w:hAnsi="CMR12" w:cs="CMR12"/>
          <w:sz w:val="24"/>
        </w:rPr>
        <w:t>an.</w:t>
      </w:r>
    </w:p>
    <w:p w:rsidR="009E56D6" w:rsidRDefault="00F10B7F" w:rsidP="009E56D6">
      <w:pPr>
        <w:pStyle w:val="berschrift3"/>
      </w:pPr>
      <w:r>
        <w:t>Wunschkriterien</w:t>
      </w:r>
    </w:p>
    <w:p w:rsidR="009E56D6" w:rsidRDefault="009E56D6" w:rsidP="009E56D6">
      <w:r>
        <w:t xml:space="preserve">Es werden keine weiteren </w:t>
      </w:r>
      <w:r w:rsidR="00F10B7F">
        <w:t>Wunschkriterien</w:t>
      </w:r>
      <w:r>
        <w:t xml:space="preserve"> implementiert.</w:t>
      </w:r>
    </w:p>
    <w:p w:rsidR="009E56D6" w:rsidRDefault="009E56D6" w:rsidP="009E56D6"/>
    <w:p w:rsidR="009E56D6" w:rsidRDefault="00F10B7F" w:rsidP="009E56D6">
      <w:pPr>
        <w:pStyle w:val="berschrift3"/>
      </w:pPr>
      <w:r>
        <w:t>Abgrenzungskriterien</w:t>
      </w:r>
    </w:p>
    <w:p w:rsidR="009E56D6" w:rsidRDefault="009E56D6" w:rsidP="009E56D6">
      <w:pPr>
        <w:autoSpaceDE w:val="0"/>
        <w:autoSpaceDN w:val="0"/>
        <w:adjustRightInd w:val="0"/>
        <w:spacing w:after="0"/>
        <w:rPr>
          <w:rFonts w:ascii="CMR12" w:hAnsi="CMR12" w:cs="CMR12"/>
          <w:sz w:val="24"/>
        </w:rPr>
      </w:pPr>
      <w:r>
        <w:rPr>
          <w:rFonts w:ascii="CMR12" w:hAnsi="CMR12" w:cs="CMR12"/>
          <w:sz w:val="24"/>
        </w:rPr>
        <w:t>Ein Markt kann über die App von einem Nutzer z. B. durch ein 5-Sterne</w:t>
      </w:r>
    </w:p>
    <w:p w:rsidR="009E56D6" w:rsidRDefault="009E56D6" w:rsidP="009E56D6">
      <w:pPr>
        <w:rPr>
          <w:rFonts w:ascii="CMR12" w:hAnsi="CMR12" w:cs="CMR12"/>
          <w:sz w:val="24"/>
        </w:rPr>
      </w:pPr>
      <w:r>
        <w:rPr>
          <w:rFonts w:ascii="CMR12" w:hAnsi="CMR12" w:cs="CMR12"/>
          <w:sz w:val="24"/>
        </w:rPr>
        <w:t>Bewertungssystem bewertet werden. Diese Bewertungen können über soziale M</w:t>
      </w:r>
      <w:r>
        <w:rPr>
          <w:rFonts w:ascii="CMR12" w:hAnsi="CMR12" w:cs="CMR12"/>
          <w:sz w:val="24"/>
        </w:rPr>
        <w:t>e</w:t>
      </w:r>
      <w:r>
        <w:rPr>
          <w:rFonts w:ascii="CMR12" w:hAnsi="CMR12" w:cs="CMR12"/>
          <w:sz w:val="24"/>
        </w:rPr>
        <w:t xml:space="preserve">dien wie </w:t>
      </w:r>
      <w:proofErr w:type="spellStart"/>
      <w:r>
        <w:rPr>
          <w:rFonts w:ascii="CMR12" w:hAnsi="CMR12" w:cs="CMR12"/>
          <w:sz w:val="24"/>
        </w:rPr>
        <w:t>Facebook</w:t>
      </w:r>
      <w:proofErr w:type="spellEnd"/>
      <w:r>
        <w:rPr>
          <w:rFonts w:ascii="CMR12" w:hAnsi="CMR12" w:cs="CMR12"/>
          <w:sz w:val="24"/>
        </w:rPr>
        <w:t xml:space="preserve"> geteilt werden.</w:t>
      </w:r>
    </w:p>
    <w:p w:rsidR="009E56D6" w:rsidRDefault="009E56D6" w:rsidP="009E56D6">
      <w:pPr>
        <w:rPr>
          <w:rFonts w:ascii="CMR12" w:hAnsi="CMR12" w:cs="CMR12"/>
          <w:sz w:val="24"/>
        </w:rPr>
      </w:pPr>
    </w:p>
    <w:p w:rsidR="009E56D6" w:rsidRDefault="009E56D6" w:rsidP="009E56D6">
      <w:pPr>
        <w:pStyle w:val="berschrift2"/>
      </w:pPr>
      <w:bookmarkStart w:id="15" w:name="_Toc437423256"/>
      <w:r>
        <w:t>Nutzerverwaltung</w:t>
      </w:r>
      <w:bookmarkEnd w:id="15"/>
    </w:p>
    <w:p w:rsidR="009E56D6" w:rsidRDefault="00F10B7F" w:rsidP="009E56D6">
      <w:pPr>
        <w:pStyle w:val="berschrift3"/>
      </w:pPr>
      <w:proofErr w:type="spellStart"/>
      <w:r>
        <w:t>Musskriterien</w:t>
      </w:r>
      <w:proofErr w:type="spellEnd"/>
    </w:p>
    <w:p w:rsidR="009E56D6" w:rsidRDefault="009E56D6" w:rsidP="009E56D6">
      <w:pPr>
        <w:autoSpaceDE w:val="0"/>
        <w:autoSpaceDN w:val="0"/>
        <w:adjustRightInd w:val="0"/>
        <w:spacing w:after="0"/>
        <w:rPr>
          <w:rFonts w:ascii="CMR12" w:hAnsi="CMR12" w:cs="CMR12"/>
          <w:sz w:val="24"/>
        </w:rPr>
      </w:pPr>
      <w:r>
        <w:rPr>
          <w:rFonts w:ascii="CMR12" w:hAnsi="CMR12" w:cs="CMR12"/>
          <w:sz w:val="24"/>
        </w:rPr>
        <w:t>Der Nutzer kann die App erst nutzen, wenn dieser ein Benutzerprofil erstellt hat. Das Profil besteht grundlegend aus Namen, E-Mailadresse und</w:t>
      </w:r>
    </w:p>
    <w:p w:rsidR="009E56D6" w:rsidRDefault="009E56D6" w:rsidP="009E56D6">
      <w:pPr>
        <w:autoSpaceDE w:val="0"/>
        <w:autoSpaceDN w:val="0"/>
        <w:adjustRightInd w:val="0"/>
        <w:spacing w:after="0"/>
        <w:rPr>
          <w:rFonts w:ascii="CMR12" w:hAnsi="CMR12" w:cs="CMR12"/>
          <w:sz w:val="24"/>
        </w:rPr>
      </w:pPr>
      <w:r>
        <w:rPr>
          <w:rFonts w:ascii="CMR12" w:hAnsi="CMR12" w:cs="CMR12"/>
          <w:sz w:val="24"/>
        </w:rPr>
        <w:t>einem Passwort. Die von ihm getätigten Einkäufe sind dann eindeutig</w:t>
      </w:r>
    </w:p>
    <w:p w:rsidR="009E56D6" w:rsidRDefault="009E56D6" w:rsidP="009E56D6">
      <w:pPr>
        <w:rPr>
          <w:rFonts w:ascii="CMR12" w:hAnsi="CMR12" w:cs="CMR12"/>
          <w:sz w:val="24"/>
        </w:rPr>
      </w:pPr>
      <w:r>
        <w:rPr>
          <w:rFonts w:ascii="CMR12" w:hAnsi="CMR12" w:cs="CMR12"/>
          <w:sz w:val="24"/>
        </w:rPr>
        <w:t xml:space="preserve">zuordenbar. </w:t>
      </w:r>
      <w:r w:rsidR="00B21FAB">
        <w:rPr>
          <w:rFonts w:ascii="CMR12" w:hAnsi="CMR12" w:cs="CMR12"/>
          <w:sz w:val="24"/>
        </w:rPr>
        <w:t>Dies gilt auch für die Gruppenverwaltung, die Gruppeneinkäufe mit anschließender Artikelzuweisung zum jeweiligen Gruppenmitglied. Ein Artikel kann einen Gruppenmitglied erst zugewiesen werden, wenn ein Benutzerprofil desjen</w:t>
      </w:r>
      <w:r w:rsidR="00B21FAB">
        <w:rPr>
          <w:rFonts w:ascii="CMR12" w:hAnsi="CMR12" w:cs="CMR12"/>
          <w:sz w:val="24"/>
        </w:rPr>
        <w:t>i</w:t>
      </w:r>
      <w:r w:rsidR="00B21FAB">
        <w:rPr>
          <w:rFonts w:ascii="CMR12" w:hAnsi="CMR12" w:cs="CMR12"/>
          <w:sz w:val="24"/>
        </w:rPr>
        <w:t xml:space="preserve">gen im System besteht. </w:t>
      </w:r>
    </w:p>
    <w:p w:rsidR="00B21FAB" w:rsidRDefault="00B21FAB" w:rsidP="009E56D6">
      <w:pPr>
        <w:rPr>
          <w:rFonts w:ascii="CMR12" w:hAnsi="CMR12" w:cs="CMR12"/>
          <w:sz w:val="24"/>
        </w:rPr>
      </w:pPr>
    </w:p>
    <w:p w:rsidR="00B21FAB" w:rsidRDefault="00F10B7F" w:rsidP="00B21FAB">
      <w:pPr>
        <w:pStyle w:val="berschrift3"/>
      </w:pPr>
      <w:bookmarkStart w:id="16" w:name="_Toc437423258"/>
      <w:r>
        <w:t>Wunschkriterien</w:t>
      </w:r>
      <w:bookmarkEnd w:id="16"/>
    </w:p>
    <w:p w:rsidR="00B21FAB" w:rsidRDefault="00B21FAB" w:rsidP="00B21FAB">
      <w:pPr>
        <w:rPr>
          <w:rFonts w:ascii="CMR12" w:hAnsi="CMR12" w:cs="CMR12"/>
          <w:sz w:val="24"/>
        </w:rPr>
      </w:pPr>
      <w:r>
        <w:rPr>
          <w:rFonts w:ascii="CMR12" w:hAnsi="CMR12" w:cs="CMR12"/>
          <w:sz w:val="24"/>
        </w:rPr>
        <w:t xml:space="preserve">Es werden keine weiteren </w:t>
      </w:r>
      <w:r w:rsidR="00F10B7F">
        <w:rPr>
          <w:rFonts w:ascii="CMR12" w:hAnsi="CMR12" w:cs="CMR12"/>
          <w:sz w:val="24"/>
        </w:rPr>
        <w:t>Wunschkriterien</w:t>
      </w:r>
      <w:r>
        <w:rPr>
          <w:rFonts w:ascii="CMR12" w:hAnsi="CMR12" w:cs="CMR12"/>
          <w:sz w:val="24"/>
        </w:rPr>
        <w:t xml:space="preserve"> implementiert.</w:t>
      </w:r>
    </w:p>
    <w:p w:rsidR="00B21FAB" w:rsidRDefault="00B21FAB" w:rsidP="00B21FAB">
      <w:pPr>
        <w:rPr>
          <w:rFonts w:ascii="CMR12" w:hAnsi="CMR12" w:cs="CMR12"/>
          <w:sz w:val="24"/>
        </w:rPr>
      </w:pPr>
    </w:p>
    <w:p w:rsidR="00B21FAB" w:rsidRDefault="00F10B7F" w:rsidP="00B21FAB">
      <w:pPr>
        <w:pStyle w:val="berschrift3"/>
      </w:pPr>
      <w:r>
        <w:t>Abgrenzungskriterien</w:t>
      </w:r>
    </w:p>
    <w:p w:rsidR="001A0422" w:rsidRDefault="001A0422" w:rsidP="00B21FAB">
      <w:pPr>
        <w:rPr>
          <w:rFonts w:ascii="CMR12" w:hAnsi="CMR12" w:cs="CMR12"/>
          <w:sz w:val="24"/>
        </w:rPr>
      </w:pPr>
      <w:r>
        <w:rPr>
          <w:rFonts w:ascii="CMR12" w:hAnsi="CMR12" w:cs="CMR12"/>
          <w:sz w:val="24"/>
        </w:rPr>
        <w:t xml:space="preserve">Der Nutzer kann sich auch mit seinem FB-Profil oder via </w:t>
      </w:r>
      <w:proofErr w:type="spellStart"/>
      <w:r>
        <w:rPr>
          <w:rFonts w:ascii="CMR12" w:hAnsi="CMR12" w:cs="CMR12"/>
          <w:sz w:val="24"/>
        </w:rPr>
        <w:t>Twitter</w:t>
      </w:r>
      <w:proofErr w:type="spellEnd"/>
      <w:r>
        <w:rPr>
          <w:rFonts w:ascii="CMR12" w:hAnsi="CMR12" w:cs="CMR12"/>
          <w:sz w:val="24"/>
        </w:rPr>
        <w:t xml:space="preserve"> bei der App anme</w:t>
      </w:r>
      <w:r>
        <w:rPr>
          <w:rFonts w:ascii="CMR12" w:hAnsi="CMR12" w:cs="CMR12"/>
          <w:sz w:val="24"/>
        </w:rPr>
        <w:t>l</w:t>
      </w:r>
      <w:r>
        <w:rPr>
          <w:rFonts w:ascii="CMR12" w:hAnsi="CMR12" w:cs="CMR12"/>
          <w:sz w:val="24"/>
        </w:rPr>
        <w:t>den. Zudem können noch nicht registrierte Leute durch „</w:t>
      </w:r>
      <w:proofErr w:type="spellStart"/>
      <w:r>
        <w:rPr>
          <w:rFonts w:ascii="CMR12" w:hAnsi="CMR12" w:cs="CMR12"/>
          <w:sz w:val="24"/>
        </w:rPr>
        <w:t>Dummys</w:t>
      </w:r>
      <w:proofErr w:type="spellEnd"/>
      <w:r>
        <w:rPr>
          <w:rFonts w:ascii="CMR12" w:hAnsi="CMR12" w:cs="CMR12"/>
          <w:sz w:val="24"/>
        </w:rPr>
        <w:t xml:space="preserve">“ ersetzt und im Nachhinein angemeldet werden. </w:t>
      </w:r>
    </w:p>
    <w:p w:rsidR="00B21FAB" w:rsidRDefault="001A0422" w:rsidP="00B21FAB">
      <w:pPr>
        <w:rPr>
          <w:rFonts w:ascii="CMR12" w:hAnsi="CMR12" w:cs="CMR12"/>
          <w:sz w:val="24"/>
        </w:rPr>
      </w:pPr>
      <w:r>
        <w:rPr>
          <w:rFonts w:ascii="CMR12" w:hAnsi="CMR12" w:cs="CMR12"/>
          <w:sz w:val="24"/>
        </w:rPr>
        <w:t>Angemeldete Mitglieder können über Push-</w:t>
      </w:r>
      <w:proofErr w:type="spellStart"/>
      <w:r>
        <w:rPr>
          <w:rFonts w:ascii="CMR12" w:hAnsi="CMR12" w:cs="CMR12"/>
          <w:sz w:val="24"/>
        </w:rPr>
        <w:t>Notifications</w:t>
      </w:r>
      <w:proofErr w:type="spellEnd"/>
      <w:r>
        <w:rPr>
          <w:rFonts w:ascii="CMR12" w:hAnsi="CMR12" w:cs="CMR12"/>
          <w:sz w:val="24"/>
        </w:rPr>
        <w:t xml:space="preserve"> über den Stand der Gru</w:t>
      </w:r>
      <w:r>
        <w:rPr>
          <w:rFonts w:ascii="CMR12" w:hAnsi="CMR12" w:cs="CMR12"/>
          <w:sz w:val="24"/>
        </w:rPr>
        <w:t>p</w:t>
      </w:r>
      <w:r>
        <w:rPr>
          <w:rFonts w:ascii="CMR12" w:hAnsi="CMR12" w:cs="CMR12"/>
          <w:sz w:val="24"/>
        </w:rPr>
        <w:t>peneinkäufe benachrichtigt werden.</w:t>
      </w:r>
    </w:p>
    <w:p w:rsidR="007E650E" w:rsidRDefault="007E650E" w:rsidP="00B21FAB">
      <w:pPr>
        <w:rPr>
          <w:rFonts w:ascii="CMR12" w:hAnsi="CMR12" w:cs="CMR12"/>
          <w:sz w:val="24"/>
        </w:rPr>
      </w:pPr>
    </w:p>
    <w:p w:rsidR="007E650E" w:rsidRDefault="007E650E" w:rsidP="007E650E">
      <w:pPr>
        <w:pStyle w:val="berschrift2"/>
      </w:pPr>
      <w:bookmarkStart w:id="17" w:name="_Toc437423260"/>
      <w:r>
        <w:t>Auswertung</w:t>
      </w:r>
      <w:bookmarkEnd w:id="17"/>
    </w:p>
    <w:p w:rsidR="007E650E" w:rsidRDefault="00F10B7F" w:rsidP="007E650E">
      <w:pPr>
        <w:pStyle w:val="berschrift3"/>
      </w:pPr>
      <w:proofErr w:type="spellStart"/>
      <w:r>
        <w:t>Musskriterien</w:t>
      </w:r>
      <w:proofErr w:type="spellEnd"/>
    </w:p>
    <w:p w:rsidR="007E650E" w:rsidRPr="00F477BC" w:rsidRDefault="007E650E" w:rsidP="007E650E">
      <w:pPr>
        <w:autoSpaceDE w:val="0"/>
        <w:autoSpaceDN w:val="0"/>
        <w:adjustRightInd w:val="0"/>
        <w:spacing w:after="0"/>
      </w:pPr>
      <w:r w:rsidRPr="00F477BC">
        <w:t>Der Nutzer kann vergangene Einkäufe auswerten lassen.</w:t>
      </w:r>
    </w:p>
    <w:p w:rsidR="007E650E" w:rsidRPr="00F477BC" w:rsidRDefault="007E650E" w:rsidP="007E650E">
      <w:pPr>
        <w:autoSpaceDE w:val="0"/>
        <w:autoSpaceDN w:val="0"/>
        <w:adjustRightInd w:val="0"/>
        <w:spacing w:after="0"/>
      </w:pPr>
      <w:r w:rsidRPr="00F477BC">
        <w:t>Folgende Unterscheidungen werden gemacht:</w:t>
      </w:r>
    </w:p>
    <w:p w:rsidR="007E650E" w:rsidRPr="00F477BC" w:rsidRDefault="00F477BC" w:rsidP="007E650E">
      <w:pPr>
        <w:autoSpaceDE w:val="0"/>
        <w:autoSpaceDN w:val="0"/>
        <w:adjustRightInd w:val="0"/>
        <w:spacing w:after="0"/>
      </w:pPr>
      <w:r>
        <w:tab/>
      </w:r>
      <w:r w:rsidR="007E650E" w:rsidRPr="00F477BC">
        <w:t>a) Kosten pro Zeitraum</w:t>
      </w:r>
    </w:p>
    <w:p w:rsidR="007E650E" w:rsidRPr="00F477BC" w:rsidRDefault="00F477BC" w:rsidP="007E650E">
      <w:pPr>
        <w:autoSpaceDE w:val="0"/>
        <w:autoSpaceDN w:val="0"/>
        <w:adjustRightInd w:val="0"/>
        <w:spacing w:after="0"/>
      </w:pPr>
      <w:r>
        <w:tab/>
      </w:r>
      <w:r w:rsidR="007E650E" w:rsidRPr="00F477BC">
        <w:t>b) Kaufhäufigkeit eines Artikels und die dazugehörigen Gesamtkosten</w:t>
      </w:r>
    </w:p>
    <w:p w:rsidR="007E650E" w:rsidRPr="00F477BC" w:rsidRDefault="00F477BC" w:rsidP="007E650E">
      <w:pPr>
        <w:autoSpaceDE w:val="0"/>
        <w:autoSpaceDN w:val="0"/>
        <w:adjustRightInd w:val="0"/>
        <w:spacing w:after="0"/>
      </w:pPr>
      <w:r>
        <w:tab/>
      </w:r>
      <w:r w:rsidR="007E650E" w:rsidRPr="00F477BC">
        <w:t>c) Kosten pro Artikelkategorie</w:t>
      </w:r>
    </w:p>
    <w:p w:rsidR="007E650E" w:rsidRDefault="00F477BC" w:rsidP="007E650E">
      <w:pPr>
        <w:rPr>
          <w:rFonts w:ascii="CMR12" w:hAnsi="CMR12" w:cs="CMR12"/>
          <w:sz w:val="24"/>
        </w:rPr>
      </w:pPr>
      <w:r>
        <w:tab/>
      </w:r>
      <w:r w:rsidR="007E650E" w:rsidRPr="00F477BC">
        <w:t>d) monetäre Ausgaben je Käufergruppe</w:t>
      </w:r>
    </w:p>
    <w:p w:rsidR="007E650E" w:rsidRDefault="007E650E" w:rsidP="007E650E">
      <w:pPr>
        <w:rPr>
          <w:rFonts w:ascii="CMR12" w:hAnsi="CMR12" w:cs="CMR12"/>
          <w:sz w:val="24"/>
        </w:rPr>
      </w:pPr>
    </w:p>
    <w:p w:rsidR="007E650E" w:rsidRDefault="00F10B7F" w:rsidP="007E650E">
      <w:pPr>
        <w:pStyle w:val="berschrift3"/>
      </w:pPr>
      <w:r>
        <w:t>Wunschkriterien</w:t>
      </w:r>
    </w:p>
    <w:p w:rsidR="007E650E" w:rsidRDefault="007E650E" w:rsidP="007E650E">
      <w:r>
        <w:t>Die Auswertung erfolgt nicht nur</w:t>
      </w:r>
      <w:r w:rsidR="00F477BC">
        <w:t xml:space="preserve"> über eine regulären Tabelle sonder</w:t>
      </w:r>
      <w:r w:rsidR="00D5347D">
        <w:t>n</w:t>
      </w:r>
      <w:r>
        <w:t xml:space="preserve"> kann als Diagramm graphisch dargestellt werden.</w:t>
      </w:r>
    </w:p>
    <w:p w:rsidR="007E650E" w:rsidRDefault="007E650E" w:rsidP="007E650E"/>
    <w:p w:rsidR="007E650E" w:rsidRDefault="00F10B7F" w:rsidP="007E650E">
      <w:pPr>
        <w:pStyle w:val="berschrift3"/>
      </w:pPr>
      <w:r>
        <w:t>Abgrenzungskriterien</w:t>
      </w:r>
    </w:p>
    <w:p w:rsidR="007E650E" w:rsidRDefault="00D5347D" w:rsidP="007E650E">
      <w:r>
        <w:t>Personenunabhängig können Aussagen über die beliebtesten Artikel, die beliebtesten Märkte und die Durchschnittspreise eines Artikels wiedergegeben gemacht werden.</w:t>
      </w:r>
    </w:p>
    <w:p w:rsidR="007E650E" w:rsidRDefault="007E650E" w:rsidP="007E650E"/>
    <w:p w:rsidR="007E650E" w:rsidRPr="007E650E" w:rsidRDefault="007E650E" w:rsidP="007E650E">
      <w:pPr>
        <w:pStyle w:val="berschrift1"/>
      </w:pPr>
      <w:bookmarkStart w:id="18" w:name="_Toc437423264"/>
      <w:r>
        <w:t>Anwendungsbereiche</w:t>
      </w:r>
      <w:bookmarkEnd w:id="18"/>
    </w:p>
    <w:p w:rsidR="00057C51" w:rsidRDefault="007E650E" w:rsidP="00057C51">
      <w:r>
        <w:t xml:space="preserve">Die EinkaufsApp wird vorerst lediglich auf allen </w:t>
      </w:r>
      <w:proofErr w:type="spellStart"/>
      <w:r>
        <w:t>Android</w:t>
      </w:r>
      <w:proofErr w:type="spellEnd"/>
      <w:r>
        <w:t xml:space="preserve"> fähigen Endgeräten laufen können.</w:t>
      </w:r>
      <w:r w:rsidR="007F0AF8">
        <w:t xml:space="preserve"> Eine Implementierung auf </w:t>
      </w:r>
      <w:proofErr w:type="spellStart"/>
      <w:r w:rsidR="007F0AF8">
        <w:t>iOS</w:t>
      </w:r>
      <w:proofErr w:type="spellEnd"/>
      <w:r w:rsidR="007F0AF8">
        <w:t xml:space="preserve"> und Windows basierten Endgeräten wird</w:t>
      </w:r>
      <w:r w:rsidR="009D6058">
        <w:t xml:space="preserve"> nach erfolgreichem</w:t>
      </w:r>
      <w:r w:rsidR="007F0AF8">
        <w:t xml:space="preserve"> </w:t>
      </w:r>
      <w:proofErr w:type="spellStart"/>
      <w:r w:rsidR="007F0AF8">
        <w:t>Testing</w:t>
      </w:r>
      <w:proofErr w:type="spellEnd"/>
      <w:r w:rsidR="007F0AF8">
        <w:t xml:space="preserve"> der Applikation in Angriff genommen.  </w:t>
      </w:r>
      <w:r w:rsidR="009D6058">
        <w:t>Da es sich hierbei um eine Hybridapp ha</w:t>
      </w:r>
      <w:r w:rsidR="009D6058">
        <w:t>n</w:t>
      </w:r>
      <w:r w:rsidR="009D6058">
        <w:t>delt muss eine Internetverbindung bei aktiver Nutzung bestehen.</w:t>
      </w:r>
      <w:r w:rsidR="00F477BC">
        <w:t xml:space="preserve"> </w:t>
      </w:r>
      <w:r w:rsidR="00D5347D">
        <w:t>Eine Offline-Nutzung ist vorerst nicht vorgesehen.</w:t>
      </w:r>
    </w:p>
    <w:p w:rsidR="00F477BC" w:rsidRDefault="00F477BC" w:rsidP="00057C51">
      <w:r>
        <w:t>Mit der angebotenen Lösung werden hauptsächlich Privatnutzer angesprochen. Für G</w:t>
      </w:r>
      <w:r>
        <w:t>e</w:t>
      </w:r>
      <w:r>
        <w:t xml:space="preserve">schäftskunden müssten weitere Funktionalitäten implementiert werden. </w:t>
      </w:r>
    </w:p>
    <w:p w:rsidR="00D95BCC" w:rsidRDefault="00D95BCC" w:rsidP="00057C51"/>
    <w:p w:rsidR="00D95BCC" w:rsidRDefault="00D95BCC" w:rsidP="00D95BCC">
      <w:pPr>
        <w:pStyle w:val="berschrift1"/>
      </w:pPr>
      <w:bookmarkStart w:id="19" w:name="_Toc437423265"/>
      <w:proofErr w:type="spellStart"/>
      <w:r>
        <w:t>Use</w:t>
      </w:r>
      <w:proofErr w:type="spellEnd"/>
      <w:r>
        <w:t xml:space="preserve"> </w:t>
      </w:r>
      <w:proofErr w:type="spellStart"/>
      <w:r>
        <w:t>Cases</w:t>
      </w:r>
      <w:bookmarkEnd w:id="19"/>
      <w:proofErr w:type="spellEnd"/>
    </w:p>
    <w:p w:rsidR="00F477BC" w:rsidRPr="00057C51" w:rsidRDefault="00D5347D" w:rsidP="00057C51">
      <w:r>
        <w:t xml:space="preserve">Im Anhang finden Sie den </w:t>
      </w:r>
      <w:proofErr w:type="spellStart"/>
      <w:r>
        <w:t>Use</w:t>
      </w:r>
      <w:proofErr w:type="spellEnd"/>
      <w:r>
        <w:t xml:space="preserve"> Case „Einkauf lesen“</w:t>
      </w:r>
      <w:r w:rsidR="00BE11E5">
        <w:t>.</w:t>
      </w:r>
    </w:p>
    <w:p w:rsidR="006A294D" w:rsidRDefault="00BE11E5" w:rsidP="001A5B04">
      <w:pPr>
        <w:pStyle w:val="berschrift1"/>
      </w:pPr>
      <w:r>
        <w:t>Prototyp der Applikation</w:t>
      </w:r>
    </w:p>
    <w:p w:rsidR="00BE11E5" w:rsidRDefault="00BE11E5" w:rsidP="00BE11E5">
      <w:r>
        <w:t xml:space="preserve">Ziel des Prototypen, war die Abbildung der </w:t>
      </w:r>
      <w:proofErr w:type="spellStart"/>
      <w:r w:rsidR="00F10B7F">
        <w:t>Musskriterien</w:t>
      </w:r>
      <w:r>
        <w:t>alität</w:t>
      </w:r>
      <w:proofErr w:type="spellEnd"/>
      <w:r>
        <w:t xml:space="preserve"> der Anwendung. Dabei </w:t>
      </w:r>
      <w:r>
        <w:t>ha</w:t>
      </w:r>
      <w:r>
        <w:t>n</w:t>
      </w:r>
      <w:r>
        <w:t>delt es sich bei dem Produkt um den besonders ze</w:t>
      </w:r>
      <w:r>
        <w:t xml:space="preserve">itkritischen Einkaufsprozess im </w:t>
      </w:r>
      <w:r>
        <w:t>Supe</w:t>
      </w:r>
      <w:r>
        <w:t>r</w:t>
      </w:r>
      <w:r>
        <w:t>markt.</w:t>
      </w:r>
      <w:r>
        <w:t xml:space="preserve"> </w:t>
      </w:r>
    </w:p>
    <w:p w:rsidR="00BE11E5" w:rsidRDefault="00BE11E5" w:rsidP="00BE11E5">
      <w:pPr>
        <w:spacing w:after="0"/>
      </w:pPr>
      <w:r>
        <w:t>Die Anzahl dieser Wiederholung hängt von der Anzahl der verschiedenen Produkten ab, die</w:t>
      </w:r>
      <w:r>
        <w:t xml:space="preserve"> </w:t>
      </w:r>
      <w:r>
        <w:t>hinzugefügt werden. Daraus erfolgt, dass dieser Schritt</w:t>
      </w:r>
      <w:r>
        <w:t xml:space="preserve"> besonders effizient abgebildet </w:t>
      </w:r>
      <w:r>
        <w:t xml:space="preserve">werden muss um eine gute </w:t>
      </w:r>
      <w:proofErr w:type="spellStart"/>
      <w:r>
        <w:t>Bedienbarkeit</w:t>
      </w:r>
      <w:proofErr w:type="spellEnd"/>
      <w:r>
        <w:t xml:space="preserve"> zu gewährleisten. Der Einkaufsproze</w:t>
      </w:r>
      <w:r>
        <w:t xml:space="preserve">ss beginnt </w:t>
      </w:r>
      <w:r>
        <w:t>mit dem Auswählen des Supermarktes. Durch GPS werden die umliegenden S</w:t>
      </w:r>
      <w:r>
        <w:t>u</w:t>
      </w:r>
      <w:r>
        <w:t>permärkten</w:t>
      </w:r>
    </w:p>
    <w:p w:rsidR="00BE11E5" w:rsidRDefault="00BE11E5" w:rsidP="00BE11E5">
      <w:pPr>
        <w:spacing w:after="0"/>
      </w:pPr>
      <w:r>
        <w:t>in einer Liste angezeigt, begrenzt auf 20 Einträge; der letzte Eintrag der Liste ist immer</w:t>
      </w:r>
    </w:p>
    <w:p w:rsidR="00BE11E5" w:rsidRDefault="00BE11E5" w:rsidP="00BE11E5">
      <w:pPr>
        <w:spacing w:after="0"/>
      </w:pPr>
      <w:r>
        <w:t>„</w:t>
      </w:r>
      <w:r>
        <w:t>Supermarkt hinzufügen</w:t>
      </w:r>
      <w:r>
        <w:t>“</w:t>
      </w:r>
      <w:r>
        <w:t>. Nach Auswahl des Supermarktes wird durch Aufrufen des</w:t>
      </w:r>
    </w:p>
    <w:p w:rsidR="00BE11E5" w:rsidRDefault="00BE11E5" w:rsidP="00BE11E5">
      <w:pPr>
        <w:spacing w:after="0"/>
      </w:pPr>
      <w:proofErr w:type="spellStart"/>
      <w:r>
        <w:t>Barcodesscanners</w:t>
      </w:r>
      <w:proofErr w:type="spellEnd"/>
      <w:r>
        <w:t xml:space="preserve"> das Produkt gescannt. Wenn die EAN Nummer sich bereits in der</w:t>
      </w:r>
    </w:p>
    <w:p w:rsidR="00BE11E5" w:rsidRDefault="00BE11E5" w:rsidP="00BE11E5">
      <w:pPr>
        <w:spacing w:after="0"/>
      </w:pPr>
      <w:r>
        <w:t xml:space="preserve">Datenbank befindet, wird die </w:t>
      </w:r>
      <w:r>
        <w:t>„</w:t>
      </w:r>
      <w:r>
        <w:t>Card</w:t>
      </w:r>
      <w:r>
        <w:t>“</w:t>
      </w:r>
      <w:r>
        <w:t xml:space="preserve"> ausgefüllt. In diesem Fall muss der Nutzer noch die</w:t>
      </w:r>
    </w:p>
    <w:p w:rsidR="00BE11E5" w:rsidRDefault="00BE11E5" w:rsidP="00BE11E5">
      <w:pPr>
        <w:spacing w:after="0"/>
      </w:pPr>
      <w:r>
        <w:t>Anzahl angeben und das Produkt entweder einer gesamten Gruppe zuordnen oder</w:t>
      </w:r>
    </w:p>
    <w:p w:rsidR="00BE11E5" w:rsidRDefault="00BE11E5" w:rsidP="00BE11E5">
      <w:pPr>
        <w:spacing w:after="0"/>
      </w:pPr>
      <w:r>
        <w:t>einzelnen Personen in der Gruppe. Durch das Klicken auf die Person wird das Produkt</w:t>
      </w:r>
    </w:p>
    <w:p w:rsidR="00BE11E5" w:rsidRDefault="00BE11E5" w:rsidP="00BE11E5">
      <w:pPr>
        <w:spacing w:after="0"/>
      </w:pPr>
      <w:r>
        <w:t xml:space="preserve">sofort zur Einkaufsliste hinzugefügt. Es erscheint ein </w:t>
      </w:r>
      <w:r>
        <w:t>„</w:t>
      </w:r>
      <w:proofErr w:type="spellStart"/>
      <w:r>
        <w:t>Toast</w:t>
      </w:r>
      <w:proofErr w:type="spellEnd"/>
      <w:r>
        <w:t>“</w:t>
      </w:r>
      <w:r>
        <w:t>(für 3500ms), dass das</w:t>
      </w:r>
    </w:p>
    <w:p w:rsidR="00BE11E5" w:rsidRDefault="00BE11E5" w:rsidP="00BE11E5">
      <w:pPr>
        <w:spacing w:after="0"/>
      </w:pPr>
      <w:r>
        <w:t xml:space="preserve">Produkt erfolgreich hinzugefügt wurde, sowie der Action </w:t>
      </w:r>
      <w:r>
        <w:t>„</w:t>
      </w:r>
      <w:r>
        <w:t>Rückgängig</w:t>
      </w:r>
      <w:r>
        <w:t>“</w:t>
      </w:r>
      <w:r>
        <w:t>. Somit lassen sich</w:t>
      </w:r>
    </w:p>
    <w:p w:rsidR="00BE11E5" w:rsidRDefault="00BE11E5" w:rsidP="00BE11E5">
      <w:pPr>
        <w:spacing w:after="0"/>
      </w:pPr>
      <w:r>
        <w:t>Falscheingaben einfach korrigieren.</w:t>
      </w:r>
    </w:p>
    <w:p w:rsidR="00BE11E5" w:rsidRDefault="00BE11E5" w:rsidP="00BE11E5">
      <w:pPr>
        <w:spacing w:after="0"/>
      </w:pPr>
      <w:r>
        <w:t>Für den Fall, dass ein Produkt noch nicht in der Datenbank enthalten ist, muss die Karte</w:t>
      </w:r>
    </w:p>
    <w:p w:rsidR="00BE11E5" w:rsidRDefault="00BE11E5" w:rsidP="00BE11E5">
      <w:pPr>
        <w:spacing w:after="0"/>
      </w:pPr>
      <w:r>
        <w:t xml:space="preserve">vor dem Hinzufügen bearbeitet werden. Die Updates zu der bisher </w:t>
      </w:r>
      <w:proofErr w:type="spellStart"/>
      <w:r>
        <w:t>unverknüpften</w:t>
      </w:r>
      <w:proofErr w:type="spellEnd"/>
      <w:r>
        <w:t xml:space="preserve"> EAN</w:t>
      </w:r>
    </w:p>
    <w:p w:rsidR="00BE11E5" w:rsidRDefault="00BE11E5" w:rsidP="00BE11E5">
      <w:pPr>
        <w:spacing w:after="0"/>
      </w:pPr>
      <w:r>
        <w:t>Nummer werden in die Datenbank eingefügt.</w:t>
      </w:r>
    </w:p>
    <w:p w:rsidR="00BE11E5" w:rsidRDefault="00BE11E5" w:rsidP="00BE11E5">
      <w:pPr>
        <w:spacing w:after="0"/>
      </w:pPr>
      <w:r>
        <w:t>Das Tool gibt bereits im frühen Projektstadium, vor der eigentlichen Entwicklung ein</w:t>
      </w:r>
    </w:p>
    <w:p w:rsidR="00BE11E5" w:rsidRDefault="00BE11E5" w:rsidP="00BE11E5">
      <w:pPr>
        <w:spacing w:after="0"/>
      </w:pPr>
      <w:r>
        <w:t>Gefühl für das Endprodukt. So lassen sich Probleme früh erkennen und während der</w:t>
      </w:r>
    </w:p>
    <w:p w:rsidR="00BE11E5" w:rsidRDefault="00BE11E5" w:rsidP="00BE11E5">
      <w:pPr>
        <w:spacing w:after="0"/>
      </w:pPr>
      <w:r>
        <w:t xml:space="preserve">Konzeption bereits Verbesserungen </w:t>
      </w:r>
      <w:proofErr w:type="spellStart"/>
      <w:r>
        <w:t>duchführen</w:t>
      </w:r>
      <w:proofErr w:type="spellEnd"/>
      <w:r>
        <w:t>.</w:t>
      </w:r>
    </w:p>
    <w:p w:rsidR="00BE11E5" w:rsidRDefault="00BE11E5" w:rsidP="00BE11E5">
      <w:pPr>
        <w:spacing w:after="0"/>
      </w:pPr>
      <w:r>
        <w:t>Am Anfang des Projekts viel es schwer das Ziel des Produktes zu schärfen, durch die enge</w:t>
      </w:r>
    </w:p>
    <w:p w:rsidR="00BE11E5" w:rsidRDefault="00BE11E5" w:rsidP="00BE11E5">
      <w:pPr>
        <w:spacing w:after="0"/>
      </w:pPr>
      <w:r>
        <w:t>Zusammenarbeit mit dem Projektleiter ließen sich diese Herausforderung lösen.</w:t>
      </w:r>
    </w:p>
    <w:p w:rsidR="00BE11E5" w:rsidRDefault="00BE11E5" w:rsidP="00BE11E5">
      <w:pPr>
        <w:spacing w:after="0"/>
      </w:pPr>
      <w:r>
        <w:t>Bei der Entwicklung wurden maßgeblich die Design Prinzipien des Google Material Design</w:t>
      </w:r>
    </w:p>
    <w:p w:rsidR="00BE11E5" w:rsidRDefault="00BE11E5" w:rsidP="00BE11E5">
      <w:pPr>
        <w:spacing w:after="0"/>
      </w:pPr>
      <w:r>
        <w:t>verwendet. Es stellt ein High-Level View dar, in wie weit dies auch im finalen Produkt</w:t>
      </w:r>
    </w:p>
    <w:p w:rsidR="00BE11E5" w:rsidRPr="00BE11E5" w:rsidRDefault="00BE11E5" w:rsidP="00BE11E5">
      <w:pPr>
        <w:spacing w:after="0"/>
      </w:pPr>
      <w:r>
        <w:t>umgesetzt werden kann, liegt in der Verantwortung der Entwickler.</w:t>
      </w:r>
    </w:p>
    <w:p w:rsidR="0027426E" w:rsidRPr="00BF5033" w:rsidRDefault="0027426E" w:rsidP="001A5B04">
      <w:pPr>
        <w:pStyle w:val="Anhangheadline"/>
      </w:pPr>
      <w:bookmarkStart w:id="20" w:name="_Toc437423266"/>
      <w:bookmarkEnd w:id="8"/>
      <w:bookmarkEnd w:id="9"/>
      <w:bookmarkEnd w:id="10"/>
      <w:r w:rsidRPr="00BF5033">
        <w:t>Beispielanhang</w:t>
      </w:r>
      <w:bookmarkEnd w:id="20"/>
    </w:p>
    <w:p w:rsidR="00FF713F" w:rsidRPr="00BF5033" w:rsidRDefault="00F10B7F" w:rsidP="00533456">
      <w:pPr>
        <w:pStyle w:val="Anhangsubheadline"/>
      </w:pPr>
      <w:proofErr w:type="spellStart"/>
      <w:r>
        <w:t>Use</w:t>
      </w:r>
      <w:proofErr w:type="spellEnd"/>
      <w:r>
        <w:t xml:space="preserve"> Case Einkauf einlesen</w:t>
      </w:r>
    </w:p>
    <w:p w:rsidR="00060595" w:rsidRPr="00BF5033" w:rsidRDefault="00D071C4" w:rsidP="00533456">
      <w:pPr>
        <w:pStyle w:val="Anhangsubheadline2"/>
      </w:pPr>
      <w:bookmarkStart w:id="21" w:name="_Toc437423268"/>
      <w:r w:rsidRPr="00BF5033">
        <w:t xml:space="preserve">Beispielüberschrift </w:t>
      </w:r>
      <w:r w:rsidR="000D6C64" w:rsidRPr="00BF5033">
        <w:t>im Anhang</w:t>
      </w:r>
      <w:bookmarkEnd w:id="21"/>
    </w:p>
    <w:p w:rsidR="00D071C4" w:rsidRPr="00BF5033" w:rsidRDefault="00D071C4" w:rsidP="00533456">
      <w:pPr>
        <w:pStyle w:val="Anhangsubheadline3"/>
      </w:pPr>
      <w:r w:rsidRPr="00BF5033">
        <w:t xml:space="preserve">Beispielüberschrift </w:t>
      </w:r>
      <w:r w:rsidR="000D6C64" w:rsidRPr="00BF5033">
        <w:t>im Anhang</w:t>
      </w:r>
    </w:p>
    <w:p w:rsidR="00C123D2" w:rsidRDefault="00D071C4" w:rsidP="00EB6C45">
      <w:pPr>
        <w:pStyle w:val="Anhangsubheadline4"/>
      </w:pPr>
      <w:r w:rsidRPr="00BF5033">
        <w:t xml:space="preserve">Beispielüberschrift </w:t>
      </w:r>
      <w:r w:rsidR="000D6C64" w:rsidRPr="00BF5033">
        <w:t>im Anhang</w:t>
      </w:r>
    </w:p>
    <w:p w:rsidR="00EB6C45" w:rsidRPr="00EB6C45" w:rsidRDefault="00EB6C45" w:rsidP="00EB6C45"/>
    <w:p w:rsidR="00060595" w:rsidRPr="00BF5033" w:rsidRDefault="00DA2459" w:rsidP="00DA2459">
      <w:pPr>
        <w:pStyle w:val="Anhangheadline"/>
      </w:pPr>
      <w:bookmarkStart w:id="22" w:name="_Toc437423269"/>
      <w:r w:rsidRPr="00BF5033">
        <w:t>Mit</w:t>
      </w:r>
      <w:r w:rsidR="00F147DE">
        <w:t xml:space="preserve"> </w:t>
      </w:r>
      <w:r w:rsidRPr="00BF5033">
        <w:t>geltende Unterlagen</w:t>
      </w:r>
      <w:bookmarkEnd w:id="22"/>
    </w:p>
    <w:p w:rsidR="00DA2459" w:rsidRPr="00BF5033" w:rsidRDefault="00DA2459" w:rsidP="00533456">
      <w:pPr>
        <w:pStyle w:val="Anhangsubheadline"/>
      </w:pPr>
      <w:bookmarkStart w:id="23" w:name="_Toc437423270"/>
      <w:r w:rsidRPr="00BF5033">
        <w:t>Mit</w:t>
      </w:r>
      <w:r w:rsidR="00F147DE">
        <w:t xml:space="preserve"> </w:t>
      </w:r>
      <w:r w:rsidRPr="00BF5033">
        <w:t>geltende</w:t>
      </w:r>
      <w:r w:rsidR="00F147DE">
        <w:t>s</w:t>
      </w:r>
      <w:r w:rsidRPr="00BF5033">
        <w:t xml:space="preserve"> </w:t>
      </w:r>
      <w:r w:rsidR="00F147DE">
        <w:t xml:space="preserve">Dokument </w:t>
      </w:r>
      <w:r w:rsidRPr="00BF5033">
        <w:t>1</w:t>
      </w:r>
      <w:bookmarkEnd w:id="23"/>
    </w:p>
    <w:p w:rsidR="00DA2459" w:rsidRPr="00BF5033" w:rsidRDefault="00DA2459" w:rsidP="00DA2459"/>
    <w:p w:rsidR="00DA2459" w:rsidRPr="00BF5033" w:rsidRDefault="00DA2459" w:rsidP="00533456">
      <w:pPr>
        <w:pStyle w:val="Anhangsubheadline"/>
      </w:pPr>
      <w:bookmarkStart w:id="24" w:name="_Toc437423271"/>
      <w:r w:rsidRPr="00BF5033">
        <w:t>Mit</w:t>
      </w:r>
      <w:r w:rsidR="00F147DE">
        <w:t xml:space="preserve"> </w:t>
      </w:r>
      <w:r w:rsidRPr="00BF5033">
        <w:t>geltende</w:t>
      </w:r>
      <w:r w:rsidR="00F147DE">
        <w:t>s</w:t>
      </w:r>
      <w:r w:rsidRPr="00BF5033">
        <w:t xml:space="preserve"> </w:t>
      </w:r>
      <w:r w:rsidR="00F147DE">
        <w:t>Dokument</w:t>
      </w:r>
      <w:r w:rsidRPr="00BF5033">
        <w:t xml:space="preserve"> 2</w:t>
      </w:r>
      <w:bookmarkEnd w:id="24"/>
    </w:p>
    <w:p w:rsidR="00DA2459" w:rsidRPr="00BF5033" w:rsidRDefault="00DA2459" w:rsidP="00DA2459"/>
    <w:sectPr w:rsidR="00DA2459" w:rsidRPr="00BF5033" w:rsidSect="00D50AC4">
      <w:headerReference w:type="even" r:id="rId14"/>
      <w:headerReference w:type="default" r:id="rId15"/>
      <w:footerReference w:type="default" r:id="rId16"/>
      <w:pgSz w:w="11900" w:h="16840" w:code="9"/>
      <w:pgMar w:top="1191" w:right="1191" w:bottom="1191" w:left="1191" w:header="595" w:footer="595" w:gutter="595"/>
      <w:cols w:space="708"/>
      <w:docGrid w:linePitch="299"/>
    </w:sectPr>
  </w:body>
</w:document>
</file>

<file path=word/customizations.xml><?xml version="1.0" encoding="utf-8"?>
<wne:tcg xmlns:r="http://schemas.openxmlformats.org/officeDocument/2006/relationships" xmlns:wne="http://schemas.microsoft.com/office/word/2006/wordml">
  <wne:keymaps>
    <wne:keymap wne:kcmPrimary="0641" wne:kcmSecondary="0031">
      <wne:acd wne:acdName="acd12"/>
    </wne:keymap>
    <wne:keymap wne:kcmPrimary="0641" wne:kcmSecondary="0032">
      <wne:acd wne:acdName="acd13"/>
    </wne:keymap>
    <wne:keymap wne:kcmPrimary="0641" wne:kcmSecondary="0033">
      <wne:acd wne:acdName="acd14"/>
    </wne:keymap>
    <wne:keymap wne:kcmPrimary="0641" wne:kcmSecondary="0034">
      <wne:acd wne:acdName="acd15"/>
    </wne:keymap>
    <wne:keymap wne:kcmPrimary="0641" wne:kcmSecondary="0035">
      <wne:acd wne:acdName="acd16"/>
    </wne:keymap>
    <wne:keymap wne:kcmPrimary="0642">
      <wne:acd wne:acdName="acd25"/>
    </wne:keymap>
    <wne:keymap wne:kcmPrimary="0645" wne:kcmSecondary="0041">
      <wne:acd wne:acdName="acd37"/>
    </wne:keymap>
    <wne:keymap wne:kcmPrimary="0646" wne:kcmSecondary="0031">
      <wne:acd wne:acdName="acd17"/>
    </wne:keymap>
    <wne:keymap wne:kcmPrimary="0646" wne:kcmSecondary="0032">
      <wne:acd wne:acdName="acd18"/>
    </wne:keymap>
    <wne:keymap wne:kcmPrimary="0646" wne:kcmSecondary="0033">
      <wne:acd wne:acdName="acd19"/>
    </wne:keymap>
    <wne:keymap wne:kcmPrimary="0646" wne:kcmSecondary="0034">
      <wne:acd wne:acdName="acd20"/>
    </wne:keymap>
    <wne:keymap wne:kcmPrimary="0646" wne:kcmSecondary="0035">
      <wne:acd wne:acdName="acd21"/>
    </wne:keymap>
    <wne:keymap wne:kcmPrimary="064C" wne:kcmSecondary="0031">
      <wne:acd wne:acdName="acd17"/>
    </wne:keymap>
    <wne:keymap wne:kcmPrimary="064C" wne:kcmSecondary="0032">
      <wne:acd wne:acdName="acd18"/>
    </wne:keymap>
    <wne:keymap wne:kcmPrimary="064C" wne:kcmSecondary="0033">
      <wne:acd wne:acdName="acd19"/>
    </wne:keymap>
    <wne:keymap wne:kcmPrimary="064C" wne:kcmSecondary="0034">
      <wne:acd wne:acdName="acd20"/>
    </wne:keymap>
    <wne:keymap wne:kcmPrimary="064C" wne:kcmSecondary="0035">
      <wne:acd wne:acdName="acd21"/>
    </wne:keymap>
    <wne:keymap wne:kcmPrimary="064E" wne:kcmSecondary="0031">
      <wne:acd wne:acdName="acd7"/>
    </wne:keymap>
    <wne:keymap wne:kcmPrimary="064E" wne:kcmSecondary="0032">
      <wne:acd wne:acdName="acd8"/>
    </wne:keymap>
    <wne:keymap wne:kcmPrimary="064E" wne:kcmSecondary="0033">
      <wne:acd wne:acdName="acd9"/>
    </wne:keymap>
    <wne:keymap wne:kcmPrimary="064E" wne:kcmSecondary="0034">
      <wne:acd wne:acdName="acd10"/>
    </wne:keymap>
    <wne:keymap wne:kcmPrimary="064E" wne:kcmSecondary="0035">
      <wne:acd wne:acdName="acd11"/>
    </wne:keymap>
    <wne:keymap wne:kcmPrimary="0653">
      <wne:acd wne:acdName="acd6"/>
    </wne:keymap>
    <wne:keymap wne:kcmPrimary="0654" wne:kcmSecondary="0031">
      <wne:acd wne:acdName="acd27"/>
    </wne:keymap>
    <wne:keymap wne:kcmPrimary="0654" wne:kcmSecondary="0032">
      <wne:acd wne:acdName="acd33"/>
    </wne:keymap>
    <wne:keymap wne:kcmPrimary="0654" wne:kcmSecondary="0048">
      <wne:acd wne:acdName="acd34"/>
    </wne:keymap>
    <wne:keymap wne:kcmPrimary="0654" wne:kcmSecondary="004B">
      <wne:acd wne:acdName="acd34"/>
    </wne:keymap>
    <wne:keymap wne:kcmPrimary="0654" wne:kcmSecondary="0054">
      <wne:acd wne:acdName="acd28"/>
    </wne:keymap>
    <wne:keymap wne:kcmPrimary="06BA" wne:kcmSecondary="0030">
      <wne:acd wne:acdName="acd0"/>
    </wne:keymap>
    <wne:keymap wne:kcmPrimary="06BA" wne:kcmSecondary="0031">
      <wne:acd wne:acdName="acd1"/>
    </wne:keymap>
    <wne:keymap wne:kcmPrimary="06BA" wne:kcmSecondary="0032">
      <wne:acd wne:acdName="acd2"/>
    </wne:keymap>
    <wne:keymap wne:kcmPrimary="06BA" wne:kcmSecondary="0033">
      <wne:acd wne:acdName="acd3"/>
    </wne:keymap>
    <wne:keymap wne:kcmPrimary="06BA" wne:kcmSecondary="0034">
      <wne:acd wne:acdName="acd4"/>
    </wne:keymap>
    <wne:keymap wne:kcmPrimary="06BA" wne:kcmSecondary="0035">
      <wne:acd wne:acdName="acd5"/>
    </wne:keymap>
    <wne:keymap wne:kcmPrimary="06BA" wne:kcmSecondary="0036">
      <wne:acd wne:acdName="acd29"/>
    </wne:keymap>
    <wne:keymap wne:kcmPrimary="06BA" wne:kcmSecondary="0037">
      <wne:acd wne:acdName="acd30"/>
    </wne:keymap>
    <wne:keymap wne:kcmPrimary="06BA" wne:kcmSecondary="0038">
      <wne:acd wne:acdName="acd31"/>
    </wne:keymap>
    <wne:keymap wne:kcmPrimary="06BA" wne:kcmSecondary="0039">
      <wne:acd wne:acdName="acd32"/>
    </wne:keymap>
    <wne:keymap wne:kcmPrimary="06BA" wne:kcmSecondary="005A">
      <wne:acd wne:acdName="acd35"/>
    </wne:keymap>
    <wne:keymap wne:kcmPrimary="074B">
      <wne:acd wne:acdName="acd26"/>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Manifest>
    <wne:toolbarData r:id="rId1"/>
  </wne:toolbars>
  <wne:acds>
    <wne:acd wne:argValue="AgBFAGkAbgB6AGUAbABzAGUAaQB0AGUAbgAtAEgAZQBhAGQAbABpAG4AZQA=" wne:acdName="acd0" wne:fciIndexBasedOn="0065"/>
    <wne:acd wne:argValue="AQAAAAEA" wne:acdName="acd1" wne:fciIndexBasedOn="0065"/>
    <wne:acd wne:argValue="AQAAAAIA" wne:acdName="acd2" wne:fciIndexBasedOn="0065"/>
    <wne:acd wne:argValue="AQAAAAMA" wne:acdName="acd3" wne:fciIndexBasedOn="0065"/>
    <wne:acd wne:argValue="AQAAAAQA" wne:acdName="acd4" wne:fciIndexBasedOn="0065"/>
    <wne:acd wne:argValue="AQAAAAUA" wne:acdName="acd5" wne:fciIndexBasedOn="0065"/>
    <wne:acd wne:argValue="AQAAAAAA" wne:acdName="acd6" wne:fciIndexBasedOn="0065"/>
    <wne:acd wne:argValue="AQAAADEA" wne:acdName="acd7" wne:fciIndexBasedOn="0065"/>
    <wne:acd wne:argValue="AQAAADoA" wne:acdName="acd8" wne:fciIndexBasedOn="0065"/>
    <wne:acd wne:argValue="AQAAADsA" wne:acdName="acd9" wne:fciIndexBasedOn="0065"/>
    <wne:acd wne:argValue="AQAAADwA" wne:acdName="acd10" wne:fciIndexBasedOn="0065"/>
    <wne:acd wne:argValue="AQAAAD0A" wne:acdName="acd11" wne:fciIndexBasedOn="0065"/>
    <wne:acd wne:argValue="AQAAADAA" wne:acdName="acd12" wne:fciIndexBasedOn="0065"/>
    <wne:acd wne:argValue="AQAAADYA" wne:acdName="acd13" wne:fciIndexBasedOn="0065"/>
    <wne:acd wne:argValue="AQAAADcA" wne:acdName="acd14" wne:fciIndexBasedOn="0065"/>
    <wne:acd wne:argValue="AQAAADgA" wne:acdName="acd15" wne:fciIndexBasedOn="0065"/>
    <wne:acd wne:argValue="AQAAADkA" wne:acdName="acd16" wne:fciIndexBasedOn="0065"/>
    <wne:acd wne:argValue="AQAAAEQA" wne:acdName="acd17" wne:fciIndexBasedOn="0065"/>
    <wne:acd wne:argValue="AQAAAEUA" wne:acdName="acd18" wne:fciIndexBasedOn="0065"/>
    <wne:acd wne:argValue="AQAAAEYA" wne:acdName="acd19" wne:fciIndexBasedOn="0065"/>
    <wne:acd wne:argValue="AQAAAEcA" wne:acdName="acd20" wne:fciIndexBasedOn="0065"/>
    <wne:acd wne:argValue="AQAAAEgA" wne:acdName="acd21" wne:fciIndexBasedOn="0065"/>
    <wne:acd wne:argValue="AgBBAG4AaABhAG4AZwBoAGUAYQBkAGwAaQBuAGUA" wne:acdName="acd22" wne:fciIndexBasedOn="0065"/>
    <wne:acd wne:argValue="AgBBAG4AaABhAG4AZwBzAHUAYgBoAGUAYQBkAGwAaQBuAGUA" wne:acdName="acd23" wne:fciIndexBasedOn="0065"/>
    <wne:acd wne:argValue="AgBBAG4AaABhAG4AZwBzAHUAYgBoAGUAYQBkAGwAaQBuAGUAIAAyAA==" wne:acdName="acd24" wne:fciIndexBasedOn="0065"/>
    <wne:acd wne:argValue="AgBBAGIAYgBpAGwAZAB1AG4AZwBlAG4A" wne:acdName="acd25" wne:fciIndexBasedOn="0065"/>
    <wne:acd wne:argValue="AgBLAG8AcgByAGUAawB0AHUAcgAtAEgAaQBuAHcAZQBpAHMA" wne:acdName="acd26" wne:fciIndexBasedOn="0065"/>
    <wne:acd wne:argValue="AgBUAGEAYgBlAGwAbABlACAAQQB1AGYAegDkAGgAbAB1AG4AZwAgADEA" wne:acdName="acd27" wne:fciIndexBasedOn="0065"/>
    <wne:acd wne:argValue="AgBUAGEAYgBlAGwAbABlACAARgBsAGkAZQDfAHQAZQB4AHQAIAAzAA==" wne:acdName="acd28" wne:fciIndexBasedOn="0065"/>
    <wne:acd wne:argValue="AQAAAAYA" wne:acdName="acd29" wne:fciIndexBasedOn="0065"/>
    <wne:acd wne:argValue="AQAAAAcA" wne:acdName="acd30" wne:fciIndexBasedOn="0065"/>
    <wne:acd wne:argValue="AQAAAAgA" wne:acdName="acd31" wne:fciIndexBasedOn="0065"/>
    <wne:acd wne:argValue="AQAAAAkA" wne:acdName="acd32" wne:fciIndexBasedOn="0065"/>
    <wne:acd wne:argValue="AgBUAGEAYgBlAGwAbABlACAAQQB1AGYAegDkAGgAbAB1AG4AZwAgADIA" wne:acdName="acd33" wne:fciIndexBasedOn="0065"/>
    <wne:acd wne:argValue="AgBUAGEAYgBlAGwAbABlACAASABlAGEAZABsAGkAbgBlACAAMQA=" wne:acdName="acd34" wne:fciIndexBasedOn="0065"/>
    <wne:acd wne:argValue="AgBaAHcAaQBzAGMAaABlAG4AaABlAGEAZABsAGkAbgBlACAAMQA=" wne:acdName="acd35" wne:fciIndexBasedOn="0065"/>
    <wne:acd wne:acdName="acd36" wne:fciIndexBasedOn="0065"/>
    <wne:acd wne:argValue="AgBFAGkAbgBsAGUAaQB0AHUAbgBnACAAQQB1AGYAegDkAGgAbAB1AG4AZwA=" wne:acdName="acd3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08D" w:rsidRDefault="00AD408D">
      <w:r>
        <w:separator/>
      </w:r>
    </w:p>
  </w:endnote>
  <w:endnote w:type="continuationSeparator" w:id="0">
    <w:p w:rsidR="00AD408D" w:rsidRDefault="00AD408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1A5B04" w:rsidP="00467C75">
    <w:pPr>
      <w:pStyle w:val="HorizontaleLinie"/>
      <w:pBdr>
        <w:top w:val="none" w:sz="0" w:space="0" w:color="auto"/>
      </w:pBdr>
    </w:pPr>
  </w:p>
  <w:p w:rsidR="001A5B04" w:rsidRDefault="001A5B04" w:rsidP="00467C75">
    <w:pPr>
      <w:pStyle w:val="HorizontaleLinie"/>
      <w:pBdr>
        <w:top w:val="none" w:sz="0" w:space="0" w:color="auto"/>
      </w:pBdr>
    </w:pPr>
  </w:p>
  <w:p w:rsidR="001A5B04" w:rsidRDefault="001A5B04" w:rsidP="00467C75">
    <w:pPr>
      <w:pStyle w:val="HorizontaleLinie"/>
    </w:pPr>
  </w:p>
  <w:tbl>
    <w:tblPr>
      <w:tblW w:w="8979" w:type="dxa"/>
      <w:tblCellMar>
        <w:top w:w="57" w:type="dxa"/>
        <w:left w:w="28" w:type="dxa"/>
        <w:bottom w:w="57" w:type="dxa"/>
        <w:right w:w="28" w:type="dxa"/>
      </w:tblCellMar>
      <w:tblLook w:val="01E0"/>
    </w:tblPr>
    <w:tblGrid>
      <w:gridCol w:w="1729"/>
      <w:gridCol w:w="7250"/>
    </w:tblGrid>
    <w:tr w:rsidR="001A5B04" w:rsidTr="00AA3038">
      <w:tc>
        <w:tcPr>
          <w:tcW w:w="1729" w:type="dxa"/>
          <w:shd w:val="clear" w:color="auto" w:fill="auto"/>
          <w:tcMar>
            <w:top w:w="0" w:type="dxa"/>
            <w:bottom w:w="0" w:type="dxa"/>
          </w:tcMar>
        </w:tcPr>
        <w:p w:rsidR="001A5B04" w:rsidRDefault="001A5B04" w:rsidP="00467C75">
          <w:pPr>
            <w:pStyle w:val="Paginierung"/>
            <w:spacing w:line="267" w:lineRule="atLeas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Pr>
              <w:rStyle w:val="Seitenzahl"/>
              <w:noProof/>
            </w:rPr>
            <w:t>17</w:t>
          </w:r>
          <w:r>
            <w:rPr>
              <w:rStyle w:val="Seitenzahl"/>
            </w:rPr>
            <w:fldChar w:fldCharType="end"/>
          </w:r>
        </w:p>
      </w:tc>
      <w:tc>
        <w:tcPr>
          <w:tcW w:w="7250" w:type="dxa"/>
          <w:shd w:val="clear" w:color="auto" w:fill="auto"/>
          <w:noWrap/>
          <w:tcMar>
            <w:top w:w="0" w:type="dxa"/>
            <w:bottom w:w="0" w:type="dxa"/>
          </w:tcMar>
        </w:tcPr>
        <w:p w:rsidR="001A5B04" w:rsidRDefault="001A5B04" w:rsidP="00251F5E">
          <w:pPr>
            <w:pStyle w:val="Paginierung"/>
            <w:tabs>
              <w:tab w:val="right" w:pos="8861"/>
            </w:tabs>
            <w:spacing w:line="267" w:lineRule="atLeast"/>
            <w:jc w:val="center"/>
            <w:rPr>
              <w:rStyle w:val="Seitenzahl"/>
            </w:rPr>
          </w:pPr>
          <w:r w:rsidRPr="001A2BA7">
            <w:t>T-Systems</w:t>
          </w:r>
          <w:r>
            <w:t xml:space="preserve">, Angebots-Nr.: </w:t>
          </w:r>
          <w:r>
            <w:fldChar w:fldCharType="begin"/>
          </w:r>
          <w:r>
            <w:instrText xml:space="preserve"> MACROBUTTON  AblehnenAlleÄnderungenAngezeigt [Nr. eingeben]</w:instrText>
          </w:r>
          <w:r>
            <w:fldChar w:fldCharType="end"/>
          </w:r>
          <w:r>
            <w:t>, Angebotsdatum</w:t>
          </w:r>
          <w:r w:rsidRPr="001A2BA7">
            <w:t>:</w:t>
          </w:r>
          <w:r>
            <w:t xml:space="preserve"> </w:t>
          </w:r>
          <w:r>
            <w:fldChar w:fldCharType="begin"/>
          </w:r>
          <w:r>
            <w:instrText>MACROBUTTON  AblehnenAlleÄnderungenAngezeigt [Datum eingeben]</w:instrText>
          </w:r>
          <w:r>
            <w:fldChar w:fldCharType="end"/>
          </w:r>
        </w:p>
      </w:tc>
    </w:tr>
  </w:tbl>
  <w:p w:rsidR="001A5B04" w:rsidRPr="00497A48" w:rsidRDefault="001A5B04" w:rsidP="00467C75">
    <w:pPr>
      <w:pStyle w:val="Fuzeile"/>
      <w:spacing w:after="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Pr="007D77E9" w:rsidRDefault="001A5B04" w:rsidP="0027426E">
    <w:pPr>
      <w:pStyle w:val="RechtlicherTextDruckangaben"/>
    </w:pPr>
    <w:r w:rsidRPr="007D77E9">
      <w:t xml:space="preserve">Copyright © </w:t>
    </w:r>
    <w:r w:rsidRPr="007D77E9">
      <w:fldChar w:fldCharType="begin"/>
    </w:r>
    <w:r w:rsidRPr="007D77E9">
      <w:instrText xml:space="preserve"> </w:instrText>
    </w:r>
    <w:r>
      <w:instrText>DOCPROPERTY</w:instrText>
    </w:r>
    <w:r w:rsidRPr="007D77E9">
      <w:instrText xml:space="preserve"> "Veröffentlichungsdatum"  \@ "</w:instrText>
    </w:r>
    <w:r>
      <w:instrText>yyyy</w:instrText>
    </w:r>
    <w:r w:rsidRPr="007D77E9">
      <w:instrText xml:space="preserve">" \* MERGEFORMAT </w:instrText>
    </w:r>
    <w:r w:rsidRPr="007D77E9">
      <w:fldChar w:fldCharType="separate"/>
    </w:r>
    <w:r>
      <w:rPr>
        <w:b/>
        <w:bCs/>
      </w:rPr>
      <w:t>Fehler! Unbekannter Name für Dokument-Eigenschaft.</w:t>
    </w:r>
    <w:r w:rsidRPr="007D77E9">
      <w:fldChar w:fldCharType="end"/>
    </w:r>
    <w:r w:rsidRPr="007D77E9">
      <w:t xml:space="preserve"> </w:t>
    </w:r>
    <w:proofErr w:type="spellStart"/>
    <w:r w:rsidRPr="007D77E9">
      <w:t>by</w:t>
    </w:r>
    <w:proofErr w:type="spellEnd"/>
    <w:r w:rsidRPr="007D77E9">
      <w:t xml:space="preserve"> </w:t>
    </w:r>
    <w:r w:rsidRPr="007D77E9">
      <w:fldChar w:fldCharType="begin"/>
    </w:r>
    <w:r w:rsidRPr="007D77E9">
      <w:instrText xml:space="preserve"> </w:instrText>
    </w:r>
    <w:r>
      <w:instrText>DOCPROPERTY</w:instrText>
    </w:r>
    <w:r w:rsidRPr="007D77E9">
      <w:instrText xml:space="preserve"> "Legaleinheit" \* MERGEFORMAT </w:instrText>
    </w:r>
    <w:r w:rsidRPr="007D77E9">
      <w:fldChar w:fldCharType="separate"/>
    </w:r>
    <w:r>
      <w:rPr>
        <w:b/>
        <w:bCs/>
      </w:rPr>
      <w:t>Fehler! Unbekannter Name für Dokument-Eigenschaft.</w:t>
    </w:r>
    <w:r w:rsidRPr="007D77E9">
      <w:fldChar w:fldCharType="end"/>
    </w:r>
    <w:r w:rsidRPr="007D77E9">
      <w:t xml:space="preserve">, </w:t>
    </w:r>
    <w:r w:rsidRPr="007D77E9">
      <w:fldChar w:fldCharType="begin"/>
    </w:r>
    <w:r w:rsidRPr="007D77E9">
      <w:instrText xml:space="preserve"> </w:instrText>
    </w:r>
    <w:r>
      <w:instrText>DOCPROPERTY</w:instrText>
    </w:r>
    <w:r w:rsidRPr="007D77E9">
      <w:instrText xml:space="preserve"> "Gerichtsstand" \* MERGEFORMAT </w:instrText>
    </w:r>
    <w:r w:rsidRPr="007D77E9">
      <w:fldChar w:fldCharType="separate"/>
    </w:r>
    <w:r>
      <w:rPr>
        <w:b/>
        <w:bCs/>
      </w:rPr>
      <w:t>Fehler! Unbekannter Name für Dokument-Eigenschaft.</w:t>
    </w:r>
    <w:r w:rsidRPr="007D77E9">
      <w:fldChar w:fldCharType="end"/>
    </w:r>
  </w:p>
  <w:p w:rsidR="001A5B04" w:rsidRPr="00CA5727" w:rsidRDefault="001A5B04" w:rsidP="0027426E">
    <w:pPr>
      <w:pStyle w:val="RechtlicherTextDruckangaben"/>
    </w:pPr>
    <w:r w:rsidRPr="007D77E9">
      <w:t>Alle Rechte, auch die des auszugsweisen Nachdrucks, der fotomechanischen Wiedergabe (einschließlich Mikrokopie) sowie der Auswertung durch Datenbanken oder ähnliche Einrichtungen, vorbehalten.</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1A5B04">
    <w:pPr>
      <w:pStyle w:val="Fuzeile"/>
    </w:pPr>
    <w:r>
      <w:rPr>
        <w:noProof/>
      </w:rPr>
      <w:drawing>
        <wp:anchor distT="0" distB="0" distL="114300" distR="114300" simplePos="0" relativeHeight="251657728" behindDoc="1" locked="0" layoutInCell="1" allowOverlap="1">
          <wp:simplePos x="0" y="0"/>
          <wp:positionH relativeFrom="page">
            <wp:posOffset>552450</wp:posOffset>
          </wp:positionH>
          <wp:positionV relativeFrom="page">
            <wp:posOffset>9648825</wp:posOffset>
          </wp:positionV>
          <wp:extent cx="6550660" cy="594995"/>
          <wp:effectExtent l="19050" t="0" r="2540" b="0"/>
          <wp:wrapNone/>
          <wp:docPr id="11" name="Bild 11" descr="T_Label_3C_re_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_Label_3C_re_M"/>
                  <pic:cNvPicPr>
                    <a:picLocks noChangeAspect="1" noChangeArrowheads="1"/>
                  </pic:cNvPicPr>
                </pic:nvPicPr>
                <pic:blipFill>
                  <a:blip r:embed="rId1"/>
                  <a:srcRect/>
                  <a:stretch>
                    <a:fillRect/>
                  </a:stretch>
                </pic:blipFill>
                <pic:spPr bwMode="auto">
                  <a:xfrm>
                    <a:off x="0" y="0"/>
                    <a:ext cx="6550660" cy="594995"/>
                  </a:xfrm>
                  <a:prstGeom prst="rect">
                    <a:avLst/>
                  </a:prstGeom>
                  <a:noFill/>
                  <a:ln w="9525">
                    <a:noFill/>
                    <a:miter lim="800000"/>
                    <a:headEnd/>
                    <a:tailEnd/>
                  </a:ln>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1A5B04" w:rsidP="001728A0">
    <w:pPr>
      <w:pStyle w:val="HorizontaleLinie"/>
      <w:pBdr>
        <w:top w:val="none" w:sz="0" w:space="0" w:color="auto"/>
      </w:pBdr>
    </w:pPr>
  </w:p>
  <w:p w:rsidR="001A5B04" w:rsidRDefault="001A5B04" w:rsidP="001728A0">
    <w:pPr>
      <w:pStyle w:val="HorizontaleLinie"/>
      <w:pBdr>
        <w:top w:val="none" w:sz="0" w:space="0" w:color="auto"/>
      </w:pBdr>
    </w:pPr>
  </w:p>
  <w:p w:rsidR="001A5B04" w:rsidRDefault="001A5B04" w:rsidP="00E41116">
    <w:pPr>
      <w:pStyle w:val="HorizontaleLinie"/>
      <w:spacing w:after="0"/>
    </w:pPr>
  </w:p>
  <w:tbl>
    <w:tblPr>
      <w:tblW w:w="8959" w:type="dxa"/>
      <w:tblCellMar>
        <w:top w:w="57" w:type="dxa"/>
        <w:left w:w="28" w:type="dxa"/>
        <w:bottom w:w="57" w:type="dxa"/>
        <w:right w:w="28" w:type="dxa"/>
      </w:tblCellMar>
      <w:tblLook w:val="01E0"/>
    </w:tblPr>
    <w:tblGrid>
      <w:gridCol w:w="7153"/>
      <w:gridCol w:w="1806"/>
    </w:tblGrid>
    <w:tr w:rsidR="001A5B04" w:rsidTr="006F3FA2">
      <w:tc>
        <w:tcPr>
          <w:tcW w:w="7153" w:type="dxa"/>
          <w:shd w:val="clear" w:color="auto" w:fill="auto"/>
          <w:tcMar>
            <w:top w:w="0" w:type="dxa"/>
            <w:bottom w:w="0" w:type="dxa"/>
          </w:tcMar>
        </w:tcPr>
        <w:p w:rsidR="001A5B04" w:rsidRDefault="001A5B04" w:rsidP="00D74A21">
          <w:pPr>
            <w:pStyle w:val="Paginierung"/>
            <w:spacing w:line="267" w:lineRule="atLeast"/>
          </w:pPr>
        </w:p>
      </w:tc>
      <w:tc>
        <w:tcPr>
          <w:tcW w:w="1806" w:type="dxa"/>
          <w:shd w:val="clear" w:color="auto" w:fill="auto"/>
          <w:noWrap/>
          <w:tcMar>
            <w:top w:w="0" w:type="dxa"/>
            <w:bottom w:w="0" w:type="dxa"/>
          </w:tcMar>
        </w:tcPr>
        <w:p w:rsidR="001A5B04" w:rsidRDefault="001A5B04" w:rsidP="006F3FA2">
          <w:pPr>
            <w:pStyle w:val="Paginierung"/>
            <w:tabs>
              <w:tab w:val="right" w:pos="8861"/>
            </w:tabs>
            <w:spacing w:line="267" w:lineRule="atLeast"/>
            <w:jc w:val="right"/>
          </w:pPr>
          <w:r>
            <w:rPr>
              <w:rStyle w:val="Seitenzahl"/>
            </w:rPr>
            <w:t xml:space="preserve">Seite </w:t>
          </w:r>
          <w:r>
            <w:rPr>
              <w:rStyle w:val="Seitenzahl"/>
            </w:rPr>
            <w:fldChar w:fldCharType="begin"/>
          </w:r>
          <w:r>
            <w:rPr>
              <w:rStyle w:val="Seitenzahl"/>
            </w:rPr>
            <w:instrText xml:space="preserve"> PAGE </w:instrText>
          </w:r>
          <w:r>
            <w:rPr>
              <w:rStyle w:val="Seitenzahl"/>
            </w:rPr>
            <w:fldChar w:fldCharType="separate"/>
          </w:r>
          <w:r w:rsidR="00F10B7F">
            <w:rPr>
              <w:rStyle w:val="Seitenzahl"/>
              <w:noProof/>
            </w:rPr>
            <w:t>15</w:t>
          </w:r>
          <w:r>
            <w:rPr>
              <w:rStyle w:val="Seitenzahl"/>
            </w:rPr>
            <w:fldChar w:fldCharType="end"/>
          </w:r>
          <w:r>
            <w:rPr>
              <w:rStyle w:val="Seitenzahl"/>
            </w:rPr>
            <w:t xml:space="preserve"> von </w:t>
          </w:r>
          <w:r>
            <w:rPr>
              <w:rStyle w:val="Seitenzahl"/>
            </w:rPr>
            <w:fldChar w:fldCharType="begin"/>
          </w:r>
          <w:r>
            <w:rPr>
              <w:rStyle w:val="Seitenzahl"/>
            </w:rPr>
            <w:instrText xml:space="preserve"> NUMPAGES </w:instrText>
          </w:r>
          <w:r>
            <w:rPr>
              <w:rStyle w:val="Seitenzahl"/>
            </w:rPr>
            <w:fldChar w:fldCharType="separate"/>
          </w:r>
          <w:r w:rsidR="00F10B7F">
            <w:rPr>
              <w:rStyle w:val="Seitenzahl"/>
              <w:noProof/>
            </w:rPr>
            <w:t>15</w:t>
          </w:r>
          <w:r>
            <w:rPr>
              <w:rStyle w:val="Seitenzahl"/>
            </w:rPr>
            <w:fldChar w:fldCharType="end"/>
          </w:r>
        </w:p>
      </w:tc>
    </w:tr>
  </w:tbl>
  <w:p w:rsidR="001A5B04" w:rsidRPr="00497A48" w:rsidRDefault="001A5B04" w:rsidP="002A098E">
    <w:pPr>
      <w:pStyle w:val="Fuzeile"/>
      <w:spacing w:after="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08D" w:rsidRDefault="00AD408D">
      <w:r>
        <w:separator/>
      </w:r>
    </w:p>
  </w:footnote>
  <w:footnote w:type="continuationSeparator" w:id="0">
    <w:p w:rsidR="00AD408D" w:rsidRDefault="00AD408D">
      <w:r>
        <w:continuationSeparator/>
      </w:r>
    </w:p>
  </w:footnote>
  <w:footnote w:id="1">
    <w:p w:rsidR="001A5B04" w:rsidRDefault="001A5B04">
      <w:pPr>
        <w:pStyle w:val="Funotentext"/>
      </w:pPr>
      <w:r>
        <w:rPr>
          <w:rStyle w:val="Funotenzeichen"/>
        </w:rPr>
        <w:footnoteRef/>
      </w:r>
      <w:r>
        <w:t xml:space="preserve"> </w:t>
      </w:r>
      <w:hyperlink r:id="rId1" w:history="1">
        <w:r w:rsidRPr="00B76363">
          <w:rPr>
            <w:rStyle w:val="Hyperlink"/>
          </w:rPr>
          <w:t>http://de.statista.com/statistik/daten/studie/198959/umfrage/anzahl-der-smartphonenutzer-in-deutschland-seit-2010/</w:t>
        </w:r>
      </w:hyperlink>
      <w:r>
        <w:t>, zuletzt abgerufen 09.12.2015, 11:37 Uhr</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1A5B04" w:rsidP="00C22120">
    <w:pPr>
      <w:pStyle w:val="Paginierung"/>
      <w:tabs>
        <w:tab w:val="right" w:pos="10710"/>
      </w:tabs>
      <w:jc w:val="right"/>
    </w:pPr>
    <w:r w:rsidRPr="00CA5727">
      <w:fldChar w:fldCharType="begin"/>
    </w:r>
    <w:r>
      <w:instrText>MACROBUTTON</w:instrText>
    </w:r>
    <w:r w:rsidRPr="00CA5727">
      <w:instrText xml:space="preserve"> NoMacro [</w:instrText>
    </w:r>
    <w:r>
      <w:instrText>Angebot zu …</w:instrText>
    </w:r>
    <w:r w:rsidRPr="00CA5727">
      <w:instrText>]</w:instrText>
    </w:r>
    <w:r w:rsidRPr="00CA5727">
      <w:fldChar w:fldCharType="end"/>
    </w:r>
    <w:r>
      <w:t xml:space="preserve"> </w:t>
    </w:r>
    <w:r w:rsidRPr="00CA5727">
      <w:t xml:space="preserve">| </w:t>
    </w:r>
    <w:r>
      <w:t xml:space="preserve">Angebot an </w:t>
    </w:r>
    <w:r w:rsidRPr="00CA5727">
      <w:fldChar w:fldCharType="begin"/>
    </w:r>
    <w:r>
      <w:instrText>MACROBUTTON</w:instrText>
    </w:r>
    <w:r w:rsidRPr="00CA5727">
      <w:instrText xml:space="preserve"> NoMacro [</w:instrText>
    </w:r>
    <w:r>
      <w:instrText>Angebot für …</w:instrText>
    </w:r>
    <w:r w:rsidRPr="00CA5727">
      <w:instrText>]</w:instrText>
    </w:r>
    <w:r w:rsidRPr="00CA5727">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1A5B04">
    <w:pPr>
      <w:pStyle w:val="Kopfzeile"/>
    </w:pPr>
    <w:r>
      <w:rPr>
        <w:noProof/>
      </w:rPr>
      <w:drawing>
        <wp:anchor distT="0" distB="0" distL="114300" distR="114300" simplePos="0" relativeHeight="251656704" behindDoc="1" locked="0" layoutInCell="1" allowOverlap="1">
          <wp:simplePos x="0" y="0"/>
          <wp:positionH relativeFrom="page">
            <wp:posOffset>0</wp:posOffset>
          </wp:positionH>
          <wp:positionV relativeFrom="page">
            <wp:posOffset>0</wp:posOffset>
          </wp:positionV>
          <wp:extent cx="7569835" cy="10702925"/>
          <wp:effectExtent l="19050" t="0" r="0" b="0"/>
          <wp:wrapNone/>
          <wp:docPr id="19" name="Bild 19" descr="Standardmotiv-T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tandardmotiv-TA4"/>
                  <pic:cNvPicPr>
                    <a:picLocks noChangeAspect="1" noChangeArrowheads="1"/>
                  </pic:cNvPicPr>
                </pic:nvPicPr>
                <pic:blipFill>
                  <a:blip r:embed="rId1"/>
                  <a:srcRect/>
                  <a:stretch>
                    <a:fillRect/>
                  </a:stretch>
                </pic:blipFill>
                <pic:spPr bwMode="auto">
                  <a:xfrm>
                    <a:off x="0" y="0"/>
                    <a:ext cx="7569835" cy="10702925"/>
                  </a:xfrm>
                  <a:prstGeom prst="rect">
                    <a:avLst/>
                  </a:prstGeom>
                  <a:noFill/>
                  <a:ln w="9525">
                    <a:noFill/>
                    <a:miter lim="800000"/>
                    <a:headEnd/>
                    <a:tailEnd/>
                  </a:ln>
                </pic:spPr>
              </pic:pic>
            </a:graphicData>
          </a:graphic>
        </wp:anchor>
      </w:drawing>
    </w:r>
    <w:r w:rsidRPr="00727CBE">
      <w:rPr>
        <w:noProof/>
        <w:szCs w:val="20"/>
      </w:rPr>
      <w:pict>
        <v:rect id="_x0000_s2049" style="position:absolute;margin-left:41.55pt;margin-top:416.55pt;width:517pt;height:391pt;z-index:-251657728;mso-wrap-edited:f;mso-position-horizontal-relative:page;mso-position-vertical-relative:page" wrapcoords="-30 0 -30 21529 21600 21529 21600 0 -30 0" stroked="f">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1A5B04" w:rsidP="00467C75">
    <w:pPr>
      <w:pStyle w:val="Paginierung"/>
      <w:tabs>
        <w:tab w:val="right" w:pos="10710"/>
      </w:tabs>
    </w:pPr>
    <w:r>
      <w:fldChar w:fldCharType="begin"/>
    </w:r>
    <w:r>
      <w:instrText xml:space="preserve"> MACROBUTTON  AblehnenAlleÄnderungenAngezeigt [Angebot über …]</w:instrText>
    </w:r>
    <w:r>
      <w:fldChar w:fldCharType="end"/>
    </w:r>
    <w:r>
      <w:t xml:space="preserve"> </w:t>
    </w:r>
    <w:r w:rsidRPr="00CA5727">
      <w:t xml:space="preserve">| </w:t>
    </w:r>
    <w:r>
      <w:t xml:space="preserve">Angebot an </w:t>
    </w:r>
    <w:r>
      <w:fldChar w:fldCharType="begin"/>
    </w:r>
    <w:r>
      <w:instrText>MACROBUTTON  AblehnenAlleÄnderungenAngezeigt [Kundennamen eingeben]</w:instrText>
    </w:r>
    <w:r>
      <w:fldChar w:fldCharType="end"/>
    </w:r>
  </w:p>
  <w:p w:rsidR="001A5B04" w:rsidRDefault="001A5B04" w:rsidP="00467C75">
    <w:pPr>
      <w:spacing w:after="240"/>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5B04" w:rsidRDefault="001A5B04" w:rsidP="006B147D">
    <w:pPr>
      <w:pStyle w:val="Paginierung"/>
      <w:tabs>
        <w:tab w:val="right" w:pos="10710"/>
      </w:tabs>
      <w:jc w:val="right"/>
    </w:pPr>
    <w:r>
      <w:t xml:space="preserve">EinkaufsApp </w:t>
    </w:r>
    <w:r w:rsidRPr="00CA5727">
      <w:t xml:space="preserve">| </w:t>
    </w:r>
    <w:r>
      <w:t>Pflichtenheft</w:t>
    </w:r>
  </w:p>
  <w:p w:rsidR="001A5B04" w:rsidRDefault="001A5B04" w:rsidP="002A098E">
    <w:pPr>
      <w:spacing w:after="24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04E43C4"/>
    <w:lvl w:ilvl="0">
      <w:start w:val="1"/>
      <w:numFmt w:val="lowerRoman"/>
      <w:pStyle w:val="Listennummer5"/>
      <w:lvlText w:val="%1."/>
      <w:lvlJc w:val="left"/>
      <w:pPr>
        <w:tabs>
          <w:tab w:val="num" w:pos="567"/>
        </w:tabs>
        <w:ind w:left="567" w:hanging="283"/>
      </w:pPr>
      <w:rPr>
        <w:rFonts w:hint="default"/>
      </w:rPr>
    </w:lvl>
  </w:abstractNum>
  <w:abstractNum w:abstractNumId="1">
    <w:nsid w:val="FFFFFF7D"/>
    <w:multiLevelType w:val="singleLevel"/>
    <w:tmpl w:val="ED88F9E4"/>
    <w:lvl w:ilvl="0">
      <w:start w:val="1"/>
      <w:numFmt w:val="upperRoman"/>
      <w:pStyle w:val="Listennummer4"/>
      <w:lvlText w:val="%1."/>
      <w:lvlJc w:val="left"/>
      <w:pPr>
        <w:tabs>
          <w:tab w:val="num" w:pos="284"/>
        </w:tabs>
        <w:ind w:left="284" w:hanging="284"/>
      </w:pPr>
      <w:rPr>
        <w:rFonts w:hint="default"/>
      </w:rPr>
    </w:lvl>
  </w:abstractNum>
  <w:abstractNum w:abstractNumId="2">
    <w:nsid w:val="FFFFFF7E"/>
    <w:multiLevelType w:val="singleLevel"/>
    <w:tmpl w:val="9C48EDAC"/>
    <w:lvl w:ilvl="0">
      <w:start w:val="1"/>
      <w:numFmt w:val="lowerLetter"/>
      <w:pStyle w:val="Listennummer3"/>
      <w:lvlText w:val="%1."/>
      <w:lvlJc w:val="left"/>
      <w:pPr>
        <w:tabs>
          <w:tab w:val="num" w:pos="567"/>
        </w:tabs>
        <w:ind w:left="567" w:hanging="283"/>
      </w:pPr>
      <w:rPr>
        <w:rFonts w:hint="default"/>
      </w:rPr>
    </w:lvl>
  </w:abstractNum>
  <w:abstractNum w:abstractNumId="3">
    <w:nsid w:val="FFFFFF7F"/>
    <w:multiLevelType w:val="singleLevel"/>
    <w:tmpl w:val="CA967C90"/>
    <w:lvl w:ilvl="0">
      <w:start w:val="1"/>
      <w:numFmt w:val="upperLetter"/>
      <w:pStyle w:val="Listennummer2"/>
      <w:lvlText w:val="%1."/>
      <w:lvlJc w:val="left"/>
      <w:pPr>
        <w:tabs>
          <w:tab w:val="num" w:pos="284"/>
        </w:tabs>
        <w:ind w:left="284" w:hanging="284"/>
      </w:pPr>
      <w:rPr>
        <w:rFonts w:hint="default"/>
      </w:rPr>
    </w:lvl>
  </w:abstractNum>
  <w:abstractNum w:abstractNumId="4">
    <w:nsid w:val="FFFFFF80"/>
    <w:multiLevelType w:val="singleLevel"/>
    <w:tmpl w:val="E3082D6A"/>
    <w:lvl w:ilvl="0">
      <w:start w:val="1"/>
      <w:numFmt w:val="bullet"/>
      <w:pStyle w:val="Aufzhlungszeichen5"/>
      <w:lvlText w:val=""/>
      <w:lvlJc w:val="left"/>
      <w:pPr>
        <w:tabs>
          <w:tab w:val="num" w:pos="1417"/>
        </w:tabs>
        <w:ind w:left="1417" w:hanging="283"/>
      </w:pPr>
      <w:rPr>
        <w:rFonts w:ascii="Wingdings" w:hAnsi="Wingdings" w:hint="default"/>
        <w:color w:val="5F5F5F"/>
        <w:sz w:val="22"/>
      </w:rPr>
    </w:lvl>
  </w:abstractNum>
  <w:abstractNum w:abstractNumId="5">
    <w:nsid w:val="FFFFFF81"/>
    <w:multiLevelType w:val="singleLevel"/>
    <w:tmpl w:val="494087B4"/>
    <w:lvl w:ilvl="0">
      <w:start w:val="1"/>
      <w:numFmt w:val="bullet"/>
      <w:pStyle w:val="Aufzhlungszeichen4"/>
      <w:lvlText w:val=""/>
      <w:lvlJc w:val="left"/>
      <w:pPr>
        <w:tabs>
          <w:tab w:val="num" w:pos="1134"/>
        </w:tabs>
        <w:ind w:left="1134" w:hanging="283"/>
      </w:pPr>
      <w:rPr>
        <w:rFonts w:ascii="Wingdings" w:hAnsi="Wingdings" w:hint="default"/>
        <w:color w:val="5F5F5F"/>
        <w:sz w:val="22"/>
      </w:rPr>
    </w:lvl>
  </w:abstractNum>
  <w:abstractNum w:abstractNumId="6">
    <w:nsid w:val="FFFFFF82"/>
    <w:multiLevelType w:val="singleLevel"/>
    <w:tmpl w:val="520E716C"/>
    <w:lvl w:ilvl="0">
      <w:start w:val="1"/>
      <w:numFmt w:val="bullet"/>
      <w:pStyle w:val="Aufzhlungszeichen3"/>
      <w:lvlText w:val=""/>
      <w:lvlJc w:val="left"/>
      <w:pPr>
        <w:tabs>
          <w:tab w:val="num" w:pos="850"/>
        </w:tabs>
        <w:ind w:left="850" w:hanging="283"/>
      </w:pPr>
      <w:rPr>
        <w:rFonts w:ascii="Wingdings" w:hAnsi="Wingdings" w:hint="default"/>
        <w:color w:val="5F5F5F"/>
        <w:sz w:val="22"/>
      </w:rPr>
    </w:lvl>
  </w:abstractNum>
  <w:abstractNum w:abstractNumId="7">
    <w:nsid w:val="FFFFFF83"/>
    <w:multiLevelType w:val="singleLevel"/>
    <w:tmpl w:val="78E41D9E"/>
    <w:lvl w:ilvl="0">
      <w:start w:val="1"/>
      <w:numFmt w:val="bullet"/>
      <w:pStyle w:val="Aufzhlungszeichen2"/>
      <w:lvlText w:val=""/>
      <w:lvlJc w:val="left"/>
      <w:pPr>
        <w:tabs>
          <w:tab w:val="num" w:pos="567"/>
        </w:tabs>
        <w:ind w:left="567" w:hanging="283"/>
      </w:pPr>
      <w:rPr>
        <w:rFonts w:ascii="Wingdings" w:hAnsi="Wingdings" w:hint="default"/>
        <w:color w:val="5F5F5F"/>
        <w:sz w:val="22"/>
      </w:rPr>
    </w:lvl>
  </w:abstractNum>
  <w:abstractNum w:abstractNumId="8">
    <w:nsid w:val="FFFFFF88"/>
    <w:multiLevelType w:val="singleLevel"/>
    <w:tmpl w:val="2B605CDC"/>
    <w:lvl w:ilvl="0">
      <w:start w:val="1"/>
      <w:numFmt w:val="decimal"/>
      <w:pStyle w:val="Listennummer"/>
      <w:lvlText w:val="%1."/>
      <w:lvlJc w:val="left"/>
      <w:pPr>
        <w:tabs>
          <w:tab w:val="num" w:pos="284"/>
        </w:tabs>
        <w:ind w:left="284" w:hanging="284"/>
      </w:pPr>
      <w:rPr>
        <w:rFonts w:hint="default"/>
      </w:rPr>
    </w:lvl>
  </w:abstractNum>
  <w:abstractNum w:abstractNumId="9">
    <w:nsid w:val="FFFFFF89"/>
    <w:multiLevelType w:val="singleLevel"/>
    <w:tmpl w:val="A6BC2A4A"/>
    <w:lvl w:ilvl="0">
      <w:start w:val="1"/>
      <w:numFmt w:val="bullet"/>
      <w:pStyle w:val="Aufzhlungszeichen"/>
      <w:lvlText w:val=""/>
      <w:lvlJc w:val="left"/>
      <w:pPr>
        <w:tabs>
          <w:tab w:val="num" w:pos="283"/>
        </w:tabs>
        <w:ind w:left="283" w:hanging="283"/>
      </w:pPr>
      <w:rPr>
        <w:rFonts w:ascii="Wingdings" w:hAnsi="Wingdings" w:hint="default"/>
        <w:color w:val="5F5F5F"/>
        <w:sz w:val="22"/>
      </w:rPr>
    </w:lvl>
  </w:abstractNum>
  <w:abstractNum w:abstractNumId="10">
    <w:nsid w:val="01E84EB7"/>
    <w:multiLevelType w:val="hybridMultilevel"/>
    <w:tmpl w:val="0868FDD4"/>
    <w:lvl w:ilvl="0" w:tplc="000F0407">
      <w:start w:val="1"/>
      <w:numFmt w:val="decimal"/>
      <w:lvlText w:val="%1."/>
      <w:lvlJc w:val="left"/>
      <w:pPr>
        <w:tabs>
          <w:tab w:val="num" w:pos="360"/>
        </w:tabs>
        <w:ind w:left="360" w:hanging="360"/>
      </w:pPr>
    </w:lvl>
    <w:lvl w:ilvl="1" w:tplc="00190407" w:tentative="1">
      <w:start w:val="1"/>
      <w:numFmt w:val="lowerLetter"/>
      <w:lvlText w:val="%2."/>
      <w:lvlJc w:val="left"/>
      <w:pPr>
        <w:tabs>
          <w:tab w:val="num" w:pos="1080"/>
        </w:tabs>
        <w:ind w:left="1080" w:hanging="360"/>
      </w:pPr>
    </w:lvl>
    <w:lvl w:ilvl="2" w:tplc="001B0407" w:tentative="1">
      <w:start w:val="1"/>
      <w:numFmt w:val="lowerRoman"/>
      <w:lvlText w:val="%3."/>
      <w:lvlJc w:val="right"/>
      <w:pPr>
        <w:tabs>
          <w:tab w:val="num" w:pos="1800"/>
        </w:tabs>
        <w:ind w:left="1800" w:hanging="180"/>
      </w:pPr>
    </w:lvl>
    <w:lvl w:ilvl="3" w:tplc="000F0407" w:tentative="1">
      <w:start w:val="1"/>
      <w:numFmt w:val="decimal"/>
      <w:lvlText w:val="%4."/>
      <w:lvlJc w:val="left"/>
      <w:pPr>
        <w:tabs>
          <w:tab w:val="num" w:pos="2520"/>
        </w:tabs>
        <w:ind w:left="2520" w:hanging="360"/>
      </w:pPr>
    </w:lvl>
    <w:lvl w:ilvl="4" w:tplc="00190407" w:tentative="1">
      <w:start w:val="1"/>
      <w:numFmt w:val="lowerLetter"/>
      <w:lvlText w:val="%5."/>
      <w:lvlJc w:val="left"/>
      <w:pPr>
        <w:tabs>
          <w:tab w:val="num" w:pos="3240"/>
        </w:tabs>
        <w:ind w:left="3240" w:hanging="360"/>
      </w:pPr>
    </w:lvl>
    <w:lvl w:ilvl="5" w:tplc="001B0407" w:tentative="1">
      <w:start w:val="1"/>
      <w:numFmt w:val="lowerRoman"/>
      <w:lvlText w:val="%6."/>
      <w:lvlJc w:val="right"/>
      <w:pPr>
        <w:tabs>
          <w:tab w:val="num" w:pos="3960"/>
        </w:tabs>
        <w:ind w:left="3960" w:hanging="180"/>
      </w:pPr>
    </w:lvl>
    <w:lvl w:ilvl="6" w:tplc="000F0407" w:tentative="1">
      <w:start w:val="1"/>
      <w:numFmt w:val="decimal"/>
      <w:lvlText w:val="%7."/>
      <w:lvlJc w:val="left"/>
      <w:pPr>
        <w:tabs>
          <w:tab w:val="num" w:pos="4680"/>
        </w:tabs>
        <w:ind w:left="4680" w:hanging="360"/>
      </w:pPr>
    </w:lvl>
    <w:lvl w:ilvl="7" w:tplc="00190407" w:tentative="1">
      <w:start w:val="1"/>
      <w:numFmt w:val="lowerLetter"/>
      <w:lvlText w:val="%8."/>
      <w:lvlJc w:val="left"/>
      <w:pPr>
        <w:tabs>
          <w:tab w:val="num" w:pos="5400"/>
        </w:tabs>
        <w:ind w:left="5400" w:hanging="360"/>
      </w:pPr>
    </w:lvl>
    <w:lvl w:ilvl="8" w:tplc="001B0407" w:tentative="1">
      <w:start w:val="1"/>
      <w:numFmt w:val="lowerRoman"/>
      <w:lvlText w:val="%9."/>
      <w:lvlJc w:val="right"/>
      <w:pPr>
        <w:tabs>
          <w:tab w:val="num" w:pos="6120"/>
        </w:tabs>
        <w:ind w:left="6120" w:hanging="180"/>
      </w:pPr>
    </w:lvl>
  </w:abstractNum>
  <w:abstractNum w:abstractNumId="11">
    <w:nsid w:val="02E83BA4"/>
    <w:multiLevelType w:val="multilevel"/>
    <w:tmpl w:val="04070023"/>
    <w:lvl w:ilvl="0">
      <w:start w:val="1"/>
      <w:numFmt w:val="upperRoman"/>
      <w:lvlText w:val="Artikel %1."/>
      <w:lvlJc w:val="left"/>
      <w:pPr>
        <w:tabs>
          <w:tab w:val="num" w:pos="2160"/>
        </w:tabs>
        <w:ind w:left="0" w:firstLine="0"/>
      </w:pPr>
    </w:lvl>
    <w:lvl w:ilvl="1">
      <w:start w:val="1"/>
      <w:numFmt w:val="decimalZero"/>
      <w:isLgl/>
      <w:lvlText w:val="Abschnitt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2">
    <w:nsid w:val="0B4E51AD"/>
    <w:multiLevelType w:val="hybridMultilevel"/>
    <w:tmpl w:val="989653D8"/>
    <w:lvl w:ilvl="0" w:tplc="02F6E3F4">
      <w:start w:val="1"/>
      <w:numFmt w:val="bullet"/>
      <w:lvlText w:val=""/>
      <w:lvlJc w:val="left"/>
      <w:pPr>
        <w:ind w:left="360" w:hanging="360"/>
      </w:pPr>
      <w:rPr>
        <w:rFonts w:ascii="Wingdings" w:hAnsi="Wingdings" w:hint="default"/>
        <w:color w:val="666666"/>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CFC413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9027EB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37BB34C9"/>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38A37A62"/>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4476280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49B01952"/>
    <w:multiLevelType w:val="multilevel"/>
    <w:tmpl w:val="C890E648"/>
    <w:lvl w:ilvl="0">
      <w:start w:val="1"/>
      <w:numFmt w:val="upperLetter"/>
      <w:pStyle w:val="Anhangheadline"/>
      <w:lvlText w:val="%1"/>
      <w:lvlJc w:val="left"/>
      <w:pPr>
        <w:tabs>
          <w:tab w:val="num" w:pos="851"/>
        </w:tabs>
        <w:ind w:left="851" w:hanging="851"/>
      </w:pPr>
      <w:rPr>
        <w:rFonts w:hint="default"/>
      </w:rPr>
    </w:lvl>
    <w:lvl w:ilvl="1">
      <w:start w:val="1"/>
      <w:numFmt w:val="decimal"/>
      <w:pStyle w:val="Anhangsubheadline"/>
      <w:lvlText w:val="%1.%2"/>
      <w:lvlJc w:val="left"/>
      <w:pPr>
        <w:tabs>
          <w:tab w:val="num" w:pos="851"/>
        </w:tabs>
        <w:ind w:left="851" w:hanging="851"/>
      </w:pPr>
      <w:rPr>
        <w:rFonts w:hint="default"/>
      </w:rPr>
    </w:lvl>
    <w:lvl w:ilvl="2">
      <w:start w:val="1"/>
      <w:numFmt w:val="decimal"/>
      <w:pStyle w:val="Anhangsubheadline2"/>
      <w:lvlText w:val="%1.%2.%3"/>
      <w:lvlJc w:val="left"/>
      <w:pPr>
        <w:tabs>
          <w:tab w:val="num" w:pos="1134"/>
        </w:tabs>
        <w:ind w:left="1134" w:hanging="1134"/>
      </w:pPr>
      <w:rPr>
        <w:rFonts w:hint="default"/>
      </w:rPr>
    </w:lvl>
    <w:lvl w:ilvl="3">
      <w:start w:val="1"/>
      <w:numFmt w:val="decimal"/>
      <w:pStyle w:val="Anhangsubheadline3"/>
      <w:lvlText w:val="%1.%2.%3.%4"/>
      <w:lvlJc w:val="left"/>
      <w:pPr>
        <w:tabs>
          <w:tab w:val="num" w:pos="1418"/>
        </w:tabs>
        <w:ind w:left="1418" w:hanging="1418"/>
      </w:pPr>
      <w:rPr>
        <w:rFonts w:hint="default"/>
      </w:rPr>
    </w:lvl>
    <w:lvl w:ilvl="4">
      <w:start w:val="1"/>
      <w:numFmt w:val="decimal"/>
      <w:pStyle w:val="Anhangsubheadline4"/>
      <w:lvlText w:val="%1.%2.%3.%4.%5"/>
      <w:lvlJc w:val="left"/>
      <w:pPr>
        <w:tabs>
          <w:tab w:val="num" w:pos="1701"/>
        </w:tabs>
        <w:ind w:left="1701" w:hanging="1701"/>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5760"/>
        </w:tabs>
        <w:ind w:left="4320" w:hanging="1440"/>
      </w:pPr>
      <w:rPr>
        <w:rFonts w:hint="default"/>
      </w:rPr>
    </w:lvl>
  </w:abstractNum>
  <w:abstractNum w:abstractNumId="19">
    <w:nsid w:val="4D7C54A5"/>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5760"/>
        </w:tabs>
        <w:ind w:left="4320" w:hanging="1440"/>
      </w:pPr>
    </w:lvl>
  </w:abstractNum>
  <w:abstractNum w:abstractNumId="20">
    <w:nsid w:val="55C24B71"/>
    <w:multiLevelType w:val="multilevel"/>
    <w:tmpl w:val="4FC0E0EA"/>
    <w:lvl w:ilvl="0">
      <w:start w:val="1"/>
      <w:numFmt w:val="decimal"/>
      <w:pStyle w:val="berschrift1"/>
      <w:lvlText w:val="%1"/>
      <w:lvlJc w:val="left"/>
      <w:pPr>
        <w:tabs>
          <w:tab w:val="num" w:pos="1134"/>
        </w:tabs>
        <w:ind w:left="1134" w:hanging="1134"/>
      </w:pPr>
      <w:rPr>
        <w:rFonts w:hint="default"/>
      </w:rPr>
    </w:lvl>
    <w:lvl w:ilvl="1">
      <w:start w:val="1"/>
      <w:numFmt w:val="decimal"/>
      <w:pStyle w:val="berschrift2"/>
      <w:lvlText w:val="%1.%2"/>
      <w:lvlJc w:val="left"/>
      <w:pPr>
        <w:tabs>
          <w:tab w:val="num" w:pos="1418"/>
        </w:tabs>
        <w:ind w:left="1418" w:hanging="1418"/>
      </w:pPr>
      <w:rPr>
        <w:rFonts w:hint="default"/>
      </w:rPr>
    </w:lvl>
    <w:lvl w:ilvl="2">
      <w:start w:val="1"/>
      <w:numFmt w:val="decimal"/>
      <w:pStyle w:val="berschrift3"/>
      <w:lvlText w:val="%1.%2.%3"/>
      <w:lvlJc w:val="left"/>
      <w:pPr>
        <w:tabs>
          <w:tab w:val="num" w:pos="1701"/>
        </w:tabs>
        <w:ind w:left="1701" w:hanging="1701"/>
      </w:pPr>
      <w:rPr>
        <w:rFonts w:hint="default"/>
      </w:rPr>
    </w:lvl>
    <w:lvl w:ilvl="3">
      <w:start w:val="1"/>
      <w:numFmt w:val="decimal"/>
      <w:pStyle w:val="berschrift4"/>
      <w:lvlText w:val="%1.%2.%3.%4"/>
      <w:lvlJc w:val="left"/>
      <w:pPr>
        <w:tabs>
          <w:tab w:val="num" w:pos="1701"/>
        </w:tabs>
        <w:ind w:left="1701" w:hanging="1701"/>
      </w:pPr>
      <w:rPr>
        <w:rFonts w:hint="default"/>
      </w:rPr>
    </w:lvl>
    <w:lvl w:ilvl="4">
      <w:start w:val="1"/>
      <w:numFmt w:val="decimal"/>
      <w:pStyle w:val="berschrift5"/>
      <w:lvlText w:val="%1.%2.%3.%4.%5"/>
      <w:lvlJc w:val="left"/>
      <w:pPr>
        <w:tabs>
          <w:tab w:val="num" w:pos="1701"/>
        </w:tabs>
        <w:ind w:left="1701" w:hanging="1701"/>
      </w:pPr>
      <w:rPr>
        <w:rFonts w:hint="default"/>
      </w:rPr>
    </w:lvl>
    <w:lvl w:ilvl="5">
      <w:start w:val="1"/>
      <w:numFmt w:val="decimal"/>
      <w:pStyle w:val="berschrift6"/>
      <w:lvlText w:val="%1.%2.%3.%4.%5.%6"/>
      <w:lvlJc w:val="left"/>
      <w:pPr>
        <w:tabs>
          <w:tab w:val="num" w:pos="1985"/>
        </w:tabs>
        <w:ind w:left="1985" w:hanging="1985"/>
      </w:pPr>
      <w:rPr>
        <w:rFonts w:hint="default"/>
      </w:rPr>
    </w:lvl>
    <w:lvl w:ilvl="6">
      <w:start w:val="1"/>
      <w:numFmt w:val="decimal"/>
      <w:pStyle w:val="berschrift7"/>
      <w:lvlText w:val="%1.%2.%3.%4.%5.%6.%7"/>
      <w:lvlJc w:val="left"/>
      <w:pPr>
        <w:tabs>
          <w:tab w:val="num" w:pos="1985"/>
        </w:tabs>
        <w:ind w:left="1985" w:hanging="1985"/>
      </w:pPr>
      <w:rPr>
        <w:rFonts w:hint="default"/>
      </w:rPr>
    </w:lvl>
    <w:lvl w:ilvl="7">
      <w:start w:val="1"/>
      <w:numFmt w:val="decimal"/>
      <w:pStyle w:val="berschrift8"/>
      <w:lvlText w:val="%1.%2.%3.%4.%5.%6.%7.%8"/>
      <w:lvlJc w:val="left"/>
      <w:pPr>
        <w:tabs>
          <w:tab w:val="num" w:pos="2268"/>
        </w:tabs>
        <w:ind w:left="2268" w:hanging="2268"/>
      </w:pPr>
      <w:rPr>
        <w:rFonts w:hint="default"/>
      </w:rPr>
    </w:lvl>
    <w:lvl w:ilvl="8">
      <w:start w:val="1"/>
      <w:numFmt w:val="decimal"/>
      <w:pStyle w:val="berschrift9"/>
      <w:lvlText w:val="%1.%2.%3.%4.%5.%6.%7.%8.%9"/>
      <w:lvlJc w:val="left"/>
      <w:pPr>
        <w:tabs>
          <w:tab w:val="num" w:pos="2268"/>
        </w:tabs>
        <w:ind w:left="2268" w:hanging="2268"/>
      </w:pPr>
      <w:rPr>
        <w:rFonts w:hint="default"/>
      </w:rPr>
    </w:lvl>
  </w:abstractNum>
  <w:abstractNum w:abstractNumId="21">
    <w:nsid w:val="5ACE64E1"/>
    <w:multiLevelType w:val="multilevel"/>
    <w:tmpl w:val="239EA74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5C236E1C"/>
    <w:multiLevelType w:val="multilevel"/>
    <w:tmpl w:val="CC3223B4"/>
    <w:lvl w:ilvl="0">
      <w:start w:val="1"/>
      <w:numFmt w:val="bullet"/>
      <w:lvlText w:val=""/>
      <w:lvlJc w:val="left"/>
      <w:pPr>
        <w:tabs>
          <w:tab w:val="num" w:pos="720"/>
        </w:tabs>
        <w:ind w:left="720" w:hanging="360"/>
      </w:pPr>
      <w:rPr>
        <w:rFonts w:ascii="Wingdings" w:hAnsi="Wingdings" w:hint="default"/>
        <w:u w:color="80808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EE24A56"/>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683B7658"/>
    <w:multiLevelType w:val="hybridMultilevel"/>
    <w:tmpl w:val="D03E61DE"/>
    <w:lvl w:ilvl="0" w:tplc="13286CAA">
      <w:start w:val="1"/>
      <w:numFmt w:val="bullet"/>
      <w:pStyle w:val="TabelleAufzhlung1"/>
      <w:lvlText w:val=""/>
      <w:lvlJc w:val="left"/>
      <w:pPr>
        <w:tabs>
          <w:tab w:val="num" w:pos="360"/>
        </w:tabs>
        <w:ind w:left="360" w:hanging="360"/>
      </w:pPr>
      <w:rPr>
        <w:rFonts w:ascii="Wingdings" w:hAnsi="Wingdings" w:hint="default"/>
        <w:color w:val="808080"/>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6A923645"/>
    <w:multiLevelType w:val="multilevel"/>
    <w:tmpl w:val="8A92A162"/>
    <w:lvl w:ilvl="0">
      <w:start w:val="1"/>
      <w:numFmt w:val="bullet"/>
      <w:lvlText w:val=""/>
      <w:lvlJc w:val="left"/>
      <w:pPr>
        <w:tabs>
          <w:tab w:val="num" w:pos="360"/>
        </w:tabs>
        <w:ind w:left="360" w:hanging="360"/>
      </w:pPr>
      <w:rPr>
        <w:rFonts w:ascii="Wingdings 2" w:hAnsi="Wingdings 2"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6">
    <w:nsid w:val="6FFC7641"/>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8"/>
  </w:num>
  <w:num w:numId="2">
    <w:abstractNumId w:val="25"/>
  </w:num>
  <w:num w:numId="3">
    <w:abstractNumId w:val="26"/>
  </w:num>
  <w:num w:numId="4">
    <w:abstractNumId w:val="13"/>
  </w:num>
  <w:num w:numId="5">
    <w:abstractNumId w:val="10"/>
  </w:num>
  <w:num w:numId="6">
    <w:abstractNumId w:val="20"/>
  </w:num>
  <w:num w:numId="7">
    <w:abstractNumId w:val="21"/>
  </w:num>
  <w:num w:numId="8">
    <w:abstractNumId w:val="17"/>
  </w:num>
  <w:num w:numId="9">
    <w:abstractNumId w:val="2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9"/>
  </w:num>
  <w:num w:numId="21">
    <w:abstractNumId w:val="15"/>
  </w:num>
  <w:num w:numId="22">
    <w:abstractNumId w:val="11"/>
  </w:num>
  <w:num w:numId="23">
    <w:abstractNumId w:val="16"/>
  </w:num>
  <w:num w:numId="24">
    <w:abstractNumId w:val="14"/>
  </w:num>
  <w:num w:numId="25">
    <w:abstractNumId w:val="24"/>
  </w:num>
  <w:num w:numId="26">
    <w:abstractNumId w:val="22"/>
  </w:num>
  <w:num w:numId="27">
    <w:abstractNumId w:val="12"/>
  </w:num>
  <w:num w:numId="28">
    <w:abstractNumId w:val="2"/>
  </w:num>
  <w:num w:numId="29">
    <w:abstractNumId w:val="8"/>
    <w:lvlOverride w:ilvl="0">
      <w:startOverride w:val="1"/>
    </w:lvlOverride>
  </w:num>
  <w:num w:numId="30">
    <w:abstractNumId w:val="2"/>
    <w:lvlOverride w:ilvl="0">
      <w:startOverride w:val="1"/>
    </w:lvlOverride>
  </w:num>
  <w:num w:numId="31">
    <w:abstractNumId w:val="2"/>
    <w:lvlOverride w:ilvl="0">
      <w:startOverride w:val="1"/>
    </w:lvlOverride>
  </w:num>
  <w:num w:numId="32">
    <w:abstractNumId w:val="2"/>
    <w:lvlOverride w:ilvl="0">
      <w:startOverride w:val="1"/>
    </w:lvlOverride>
  </w:num>
  <w:num w:numId="33">
    <w:abstractNumId w:val="3"/>
    <w:lvlOverride w:ilvl="0">
      <w:startOverride w:val="1"/>
    </w:lvlOverride>
  </w:num>
  <w:num w:numId="34">
    <w:abstractNumId w:val="8"/>
    <w:lvlOverride w:ilvl="0">
      <w:startOverride w:val="1"/>
    </w:lvlOverride>
  </w:num>
  <w:num w:numId="35">
    <w:abstractNumId w:val="2"/>
    <w:lvlOverride w:ilvl="0">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0004"/>
  <w:defaultTabStop w:val="709"/>
  <w:autoHyphenation/>
  <w:consecutiveHyphenLimit w:val="3"/>
  <w:hyphenationZone w:val="425"/>
  <w:doNotHyphenateCaps/>
  <w:drawingGridHorizontalSpacing w:val="110"/>
  <w:drawingGridVerticalSpacing w:val="170"/>
  <w:displayHorizontalDrawingGridEvery w:val="0"/>
  <w:displayVerticalDrawingGridEvery w:val="0"/>
  <w:doNotShadeFormData/>
  <w:noPunctuationKerning/>
  <w:characterSpacingControl w:val="doNotCompress"/>
  <w:hdrShapeDefaults>
    <o:shapedefaults v:ext="edit" spidmax="2050">
      <o:colormru v:ext="edit" colors="#ddd674,#eda95a,#babd5a,#64b9e4,#ccc,#408f9a,#b48062,#fdd167"/>
    </o:shapedefaults>
    <o:shapelayout v:ext="edit">
      <o:idmap v:ext="edit" data="2"/>
    </o:shapelayout>
  </w:hdrShapeDefaults>
  <w:footnotePr>
    <w:footnote w:id="-1"/>
    <w:footnote w:id="0"/>
  </w:footnotePr>
  <w:endnotePr>
    <w:endnote w:id="-1"/>
    <w:endnote w:id="0"/>
  </w:endnotePr>
  <w:compat/>
  <w:rsids>
    <w:rsidRoot w:val="00C21939"/>
    <w:rsid w:val="00006880"/>
    <w:rsid w:val="00006938"/>
    <w:rsid w:val="00006C90"/>
    <w:rsid w:val="00014EAD"/>
    <w:rsid w:val="0002163A"/>
    <w:rsid w:val="000221AD"/>
    <w:rsid w:val="000225AE"/>
    <w:rsid w:val="0002290F"/>
    <w:rsid w:val="000231D0"/>
    <w:rsid w:val="000273E0"/>
    <w:rsid w:val="00032641"/>
    <w:rsid w:val="00042061"/>
    <w:rsid w:val="000454AA"/>
    <w:rsid w:val="00046EB1"/>
    <w:rsid w:val="00047084"/>
    <w:rsid w:val="0005090C"/>
    <w:rsid w:val="00055D74"/>
    <w:rsid w:val="00057C51"/>
    <w:rsid w:val="00060595"/>
    <w:rsid w:val="00060F9F"/>
    <w:rsid w:val="00061A79"/>
    <w:rsid w:val="00062F3E"/>
    <w:rsid w:val="00063766"/>
    <w:rsid w:val="00064C56"/>
    <w:rsid w:val="00066E3B"/>
    <w:rsid w:val="0007062D"/>
    <w:rsid w:val="0007760F"/>
    <w:rsid w:val="00080EBA"/>
    <w:rsid w:val="000865E3"/>
    <w:rsid w:val="000B4601"/>
    <w:rsid w:val="000C2CDE"/>
    <w:rsid w:val="000C6559"/>
    <w:rsid w:val="000C688D"/>
    <w:rsid w:val="000C6BF0"/>
    <w:rsid w:val="000D01FC"/>
    <w:rsid w:val="000D19A3"/>
    <w:rsid w:val="000D6244"/>
    <w:rsid w:val="000D6C64"/>
    <w:rsid w:val="000D6D2C"/>
    <w:rsid w:val="000E2A82"/>
    <w:rsid w:val="000E521B"/>
    <w:rsid w:val="000F0FAE"/>
    <w:rsid w:val="000F2651"/>
    <w:rsid w:val="000F6DCC"/>
    <w:rsid w:val="001003EA"/>
    <w:rsid w:val="00103D49"/>
    <w:rsid w:val="00105CCD"/>
    <w:rsid w:val="00111390"/>
    <w:rsid w:val="00112CA2"/>
    <w:rsid w:val="00120F7E"/>
    <w:rsid w:val="0012335A"/>
    <w:rsid w:val="00131DF7"/>
    <w:rsid w:val="00131FB9"/>
    <w:rsid w:val="00131FF1"/>
    <w:rsid w:val="0014153C"/>
    <w:rsid w:val="00143D51"/>
    <w:rsid w:val="00147F4B"/>
    <w:rsid w:val="001523A4"/>
    <w:rsid w:val="001525B0"/>
    <w:rsid w:val="00154E55"/>
    <w:rsid w:val="001565AA"/>
    <w:rsid w:val="00157451"/>
    <w:rsid w:val="00162B6E"/>
    <w:rsid w:val="001728A0"/>
    <w:rsid w:val="001732B8"/>
    <w:rsid w:val="00181550"/>
    <w:rsid w:val="00186C04"/>
    <w:rsid w:val="00190A6D"/>
    <w:rsid w:val="001916C7"/>
    <w:rsid w:val="00191977"/>
    <w:rsid w:val="00193A59"/>
    <w:rsid w:val="00195896"/>
    <w:rsid w:val="0019796F"/>
    <w:rsid w:val="001A0129"/>
    <w:rsid w:val="001A0422"/>
    <w:rsid w:val="001A1163"/>
    <w:rsid w:val="001A5B04"/>
    <w:rsid w:val="001A5BC8"/>
    <w:rsid w:val="001A6F45"/>
    <w:rsid w:val="001A717B"/>
    <w:rsid w:val="001B478B"/>
    <w:rsid w:val="001C3CA6"/>
    <w:rsid w:val="001D2E1C"/>
    <w:rsid w:val="001D3516"/>
    <w:rsid w:val="001D4E53"/>
    <w:rsid w:val="001E6D59"/>
    <w:rsid w:val="00200CD9"/>
    <w:rsid w:val="00206BB8"/>
    <w:rsid w:val="00207FE5"/>
    <w:rsid w:val="002107B9"/>
    <w:rsid w:val="00210BDF"/>
    <w:rsid w:val="00212B0E"/>
    <w:rsid w:val="00222877"/>
    <w:rsid w:val="00225733"/>
    <w:rsid w:val="002339AB"/>
    <w:rsid w:val="00246BC5"/>
    <w:rsid w:val="002470E1"/>
    <w:rsid w:val="0024765E"/>
    <w:rsid w:val="00251F5E"/>
    <w:rsid w:val="0025247C"/>
    <w:rsid w:val="00252717"/>
    <w:rsid w:val="0025292B"/>
    <w:rsid w:val="00260E08"/>
    <w:rsid w:val="00261101"/>
    <w:rsid w:val="00263125"/>
    <w:rsid w:val="00264B7E"/>
    <w:rsid w:val="00264E5F"/>
    <w:rsid w:val="00265AAB"/>
    <w:rsid w:val="00266559"/>
    <w:rsid w:val="00270431"/>
    <w:rsid w:val="00270677"/>
    <w:rsid w:val="0027426E"/>
    <w:rsid w:val="00275FF4"/>
    <w:rsid w:val="00276A23"/>
    <w:rsid w:val="002843FD"/>
    <w:rsid w:val="00285EB2"/>
    <w:rsid w:val="002872DA"/>
    <w:rsid w:val="002878A9"/>
    <w:rsid w:val="00292022"/>
    <w:rsid w:val="00293088"/>
    <w:rsid w:val="002970EB"/>
    <w:rsid w:val="002A098E"/>
    <w:rsid w:val="002A3E97"/>
    <w:rsid w:val="002A5DF9"/>
    <w:rsid w:val="002B08E1"/>
    <w:rsid w:val="002B1C51"/>
    <w:rsid w:val="002B2EBB"/>
    <w:rsid w:val="002B5A2B"/>
    <w:rsid w:val="002C7865"/>
    <w:rsid w:val="002E530E"/>
    <w:rsid w:val="002E5601"/>
    <w:rsid w:val="002F1609"/>
    <w:rsid w:val="002F4C2A"/>
    <w:rsid w:val="002F6817"/>
    <w:rsid w:val="0030196D"/>
    <w:rsid w:val="00301F17"/>
    <w:rsid w:val="00302825"/>
    <w:rsid w:val="003111B9"/>
    <w:rsid w:val="00312FE1"/>
    <w:rsid w:val="00320A81"/>
    <w:rsid w:val="0032133E"/>
    <w:rsid w:val="003225F1"/>
    <w:rsid w:val="00327634"/>
    <w:rsid w:val="00343066"/>
    <w:rsid w:val="003467E4"/>
    <w:rsid w:val="00346A88"/>
    <w:rsid w:val="00360116"/>
    <w:rsid w:val="003625EB"/>
    <w:rsid w:val="00362908"/>
    <w:rsid w:val="00364484"/>
    <w:rsid w:val="00364E41"/>
    <w:rsid w:val="0037794A"/>
    <w:rsid w:val="003926B4"/>
    <w:rsid w:val="003A027B"/>
    <w:rsid w:val="003A1B4A"/>
    <w:rsid w:val="003B0C90"/>
    <w:rsid w:val="003B4D08"/>
    <w:rsid w:val="003B5E50"/>
    <w:rsid w:val="003C46F5"/>
    <w:rsid w:val="003E4B8B"/>
    <w:rsid w:val="003E6AC8"/>
    <w:rsid w:val="003E7BDF"/>
    <w:rsid w:val="003F0055"/>
    <w:rsid w:val="003F066E"/>
    <w:rsid w:val="003F1A65"/>
    <w:rsid w:val="003F48C8"/>
    <w:rsid w:val="003F769F"/>
    <w:rsid w:val="003F792E"/>
    <w:rsid w:val="00401DD0"/>
    <w:rsid w:val="00402A6C"/>
    <w:rsid w:val="00403A7B"/>
    <w:rsid w:val="00421A7B"/>
    <w:rsid w:val="00423C7C"/>
    <w:rsid w:val="004271AD"/>
    <w:rsid w:val="004273D0"/>
    <w:rsid w:val="00430385"/>
    <w:rsid w:val="00431624"/>
    <w:rsid w:val="00432B57"/>
    <w:rsid w:val="00436564"/>
    <w:rsid w:val="004443D4"/>
    <w:rsid w:val="00446457"/>
    <w:rsid w:val="0044707C"/>
    <w:rsid w:val="00453065"/>
    <w:rsid w:val="004543D7"/>
    <w:rsid w:val="00467B50"/>
    <w:rsid w:val="00467C75"/>
    <w:rsid w:val="00473F87"/>
    <w:rsid w:val="004863C7"/>
    <w:rsid w:val="004867C4"/>
    <w:rsid w:val="00497A48"/>
    <w:rsid w:val="004A09AC"/>
    <w:rsid w:val="004A0ED1"/>
    <w:rsid w:val="004A4C5D"/>
    <w:rsid w:val="004B5421"/>
    <w:rsid w:val="004B6335"/>
    <w:rsid w:val="004C4D74"/>
    <w:rsid w:val="004D1B9A"/>
    <w:rsid w:val="004D3482"/>
    <w:rsid w:val="004D34B0"/>
    <w:rsid w:val="004D5E66"/>
    <w:rsid w:val="004D606D"/>
    <w:rsid w:val="004E06F1"/>
    <w:rsid w:val="004E0E8F"/>
    <w:rsid w:val="004E4040"/>
    <w:rsid w:val="004E4176"/>
    <w:rsid w:val="004E55CE"/>
    <w:rsid w:val="004E6FD4"/>
    <w:rsid w:val="004F2CA6"/>
    <w:rsid w:val="004F3227"/>
    <w:rsid w:val="004F6D8D"/>
    <w:rsid w:val="005065F2"/>
    <w:rsid w:val="00507258"/>
    <w:rsid w:val="00513057"/>
    <w:rsid w:val="00513CD2"/>
    <w:rsid w:val="005144DE"/>
    <w:rsid w:val="00514C94"/>
    <w:rsid w:val="0051530B"/>
    <w:rsid w:val="00525AB4"/>
    <w:rsid w:val="00533456"/>
    <w:rsid w:val="00542A5B"/>
    <w:rsid w:val="0054629F"/>
    <w:rsid w:val="00552EF8"/>
    <w:rsid w:val="00553A3B"/>
    <w:rsid w:val="00555FEB"/>
    <w:rsid w:val="00556CB7"/>
    <w:rsid w:val="005575FE"/>
    <w:rsid w:val="00560DAF"/>
    <w:rsid w:val="00561E88"/>
    <w:rsid w:val="00562EBA"/>
    <w:rsid w:val="005661B0"/>
    <w:rsid w:val="00567F65"/>
    <w:rsid w:val="00571C28"/>
    <w:rsid w:val="005735E1"/>
    <w:rsid w:val="00573D14"/>
    <w:rsid w:val="00582680"/>
    <w:rsid w:val="00591D01"/>
    <w:rsid w:val="00591FB7"/>
    <w:rsid w:val="00596187"/>
    <w:rsid w:val="005A0C14"/>
    <w:rsid w:val="005A28EA"/>
    <w:rsid w:val="005A7FB4"/>
    <w:rsid w:val="005B1210"/>
    <w:rsid w:val="005B3E5B"/>
    <w:rsid w:val="005B3EB4"/>
    <w:rsid w:val="005B4046"/>
    <w:rsid w:val="005B4A95"/>
    <w:rsid w:val="005B6310"/>
    <w:rsid w:val="005B73F4"/>
    <w:rsid w:val="005C2D29"/>
    <w:rsid w:val="005D56B7"/>
    <w:rsid w:val="005E00B4"/>
    <w:rsid w:val="005E20A3"/>
    <w:rsid w:val="005E3371"/>
    <w:rsid w:val="005E68E4"/>
    <w:rsid w:val="005F1316"/>
    <w:rsid w:val="005F1E4D"/>
    <w:rsid w:val="006019D3"/>
    <w:rsid w:val="00604765"/>
    <w:rsid w:val="0061017F"/>
    <w:rsid w:val="006122D7"/>
    <w:rsid w:val="0062133D"/>
    <w:rsid w:val="00626FB4"/>
    <w:rsid w:val="00635AD9"/>
    <w:rsid w:val="00635D46"/>
    <w:rsid w:val="00642A70"/>
    <w:rsid w:val="00643470"/>
    <w:rsid w:val="00646DCB"/>
    <w:rsid w:val="006520E1"/>
    <w:rsid w:val="006540B7"/>
    <w:rsid w:val="00655500"/>
    <w:rsid w:val="006606CB"/>
    <w:rsid w:val="00664CB6"/>
    <w:rsid w:val="006668CC"/>
    <w:rsid w:val="006708B1"/>
    <w:rsid w:val="00670E2B"/>
    <w:rsid w:val="00673035"/>
    <w:rsid w:val="00675177"/>
    <w:rsid w:val="00677BD0"/>
    <w:rsid w:val="006850A6"/>
    <w:rsid w:val="00697D4E"/>
    <w:rsid w:val="006A294D"/>
    <w:rsid w:val="006B147D"/>
    <w:rsid w:val="006C0C0C"/>
    <w:rsid w:val="006C3E81"/>
    <w:rsid w:val="006E7DFE"/>
    <w:rsid w:val="006F0D23"/>
    <w:rsid w:val="006F3238"/>
    <w:rsid w:val="006F3FA2"/>
    <w:rsid w:val="006F6D70"/>
    <w:rsid w:val="006F7A8C"/>
    <w:rsid w:val="007022AF"/>
    <w:rsid w:val="007032B6"/>
    <w:rsid w:val="00711E4D"/>
    <w:rsid w:val="007131BF"/>
    <w:rsid w:val="00714890"/>
    <w:rsid w:val="00717637"/>
    <w:rsid w:val="00721479"/>
    <w:rsid w:val="007215F2"/>
    <w:rsid w:val="007229AC"/>
    <w:rsid w:val="00723466"/>
    <w:rsid w:val="00727CBE"/>
    <w:rsid w:val="007301F3"/>
    <w:rsid w:val="00732BAA"/>
    <w:rsid w:val="0073380A"/>
    <w:rsid w:val="007353DF"/>
    <w:rsid w:val="00743923"/>
    <w:rsid w:val="00743C74"/>
    <w:rsid w:val="00750F3A"/>
    <w:rsid w:val="007531E0"/>
    <w:rsid w:val="00763860"/>
    <w:rsid w:val="00765745"/>
    <w:rsid w:val="00767099"/>
    <w:rsid w:val="0077146B"/>
    <w:rsid w:val="00771D52"/>
    <w:rsid w:val="00781B59"/>
    <w:rsid w:val="0079498A"/>
    <w:rsid w:val="00796BD6"/>
    <w:rsid w:val="007A3769"/>
    <w:rsid w:val="007A4049"/>
    <w:rsid w:val="007A6AFE"/>
    <w:rsid w:val="007B1CFB"/>
    <w:rsid w:val="007C14E6"/>
    <w:rsid w:val="007D414F"/>
    <w:rsid w:val="007D48F5"/>
    <w:rsid w:val="007E650E"/>
    <w:rsid w:val="007E730B"/>
    <w:rsid w:val="007F03DF"/>
    <w:rsid w:val="007F03E0"/>
    <w:rsid w:val="007F0AF8"/>
    <w:rsid w:val="007F5495"/>
    <w:rsid w:val="007F633F"/>
    <w:rsid w:val="007F696B"/>
    <w:rsid w:val="007F7114"/>
    <w:rsid w:val="008032A9"/>
    <w:rsid w:val="008045DD"/>
    <w:rsid w:val="008220B7"/>
    <w:rsid w:val="008277AB"/>
    <w:rsid w:val="00831664"/>
    <w:rsid w:val="00835D57"/>
    <w:rsid w:val="008369B4"/>
    <w:rsid w:val="00841F7C"/>
    <w:rsid w:val="00852F4B"/>
    <w:rsid w:val="00855CC8"/>
    <w:rsid w:val="00856B81"/>
    <w:rsid w:val="008649EF"/>
    <w:rsid w:val="00870A5D"/>
    <w:rsid w:val="00877989"/>
    <w:rsid w:val="00883497"/>
    <w:rsid w:val="00892002"/>
    <w:rsid w:val="008A03CA"/>
    <w:rsid w:val="008A3280"/>
    <w:rsid w:val="008B0269"/>
    <w:rsid w:val="008B5AA1"/>
    <w:rsid w:val="008B710F"/>
    <w:rsid w:val="008C2780"/>
    <w:rsid w:val="008C3831"/>
    <w:rsid w:val="008C4E21"/>
    <w:rsid w:val="008C7DE4"/>
    <w:rsid w:val="00900668"/>
    <w:rsid w:val="00904BC2"/>
    <w:rsid w:val="00904D75"/>
    <w:rsid w:val="00905D46"/>
    <w:rsid w:val="00911A78"/>
    <w:rsid w:val="00915064"/>
    <w:rsid w:val="00916084"/>
    <w:rsid w:val="00916FD3"/>
    <w:rsid w:val="009211EE"/>
    <w:rsid w:val="00933B8B"/>
    <w:rsid w:val="00934246"/>
    <w:rsid w:val="00935A69"/>
    <w:rsid w:val="009374F6"/>
    <w:rsid w:val="009405FF"/>
    <w:rsid w:val="009438A0"/>
    <w:rsid w:val="0095768D"/>
    <w:rsid w:val="0096218E"/>
    <w:rsid w:val="00964FAA"/>
    <w:rsid w:val="009705CD"/>
    <w:rsid w:val="009752CD"/>
    <w:rsid w:val="00975A61"/>
    <w:rsid w:val="00976374"/>
    <w:rsid w:val="009769C5"/>
    <w:rsid w:val="00976BF2"/>
    <w:rsid w:val="00977D65"/>
    <w:rsid w:val="00977F09"/>
    <w:rsid w:val="009808E3"/>
    <w:rsid w:val="009811CE"/>
    <w:rsid w:val="00984F88"/>
    <w:rsid w:val="009851BA"/>
    <w:rsid w:val="00992E74"/>
    <w:rsid w:val="00994F65"/>
    <w:rsid w:val="009B5007"/>
    <w:rsid w:val="009B5647"/>
    <w:rsid w:val="009C5879"/>
    <w:rsid w:val="009D09EC"/>
    <w:rsid w:val="009D55CF"/>
    <w:rsid w:val="009D6058"/>
    <w:rsid w:val="009E3EC5"/>
    <w:rsid w:val="009E56D6"/>
    <w:rsid w:val="009E6154"/>
    <w:rsid w:val="00A01A03"/>
    <w:rsid w:val="00A02DD4"/>
    <w:rsid w:val="00A11675"/>
    <w:rsid w:val="00A1575B"/>
    <w:rsid w:val="00A16092"/>
    <w:rsid w:val="00A21AF3"/>
    <w:rsid w:val="00A25FA8"/>
    <w:rsid w:val="00A34D91"/>
    <w:rsid w:val="00A37065"/>
    <w:rsid w:val="00A4002F"/>
    <w:rsid w:val="00A50660"/>
    <w:rsid w:val="00A52F3B"/>
    <w:rsid w:val="00A60D26"/>
    <w:rsid w:val="00A73741"/>
    <w:rsid w:val="00A73CF2"/>
    <w:rsid w:val="00A864B4"/>
    <w:rsid w:val="00A867C4"/>
    <w:rsid w:val="00A93B37"/>
    <w:rsid w:val="00A9515E"/>
    <w:rsid w:val="00AA3038"/>
    <w:rsid w:val="00AD3D1F"/>
    <w:rsid w:val="00AD408D"/>
    <w:rsid w:val="00AD532E"/>
    <w:rsid w:val="00AD54B0"/>
    <w:rsid w:val="00AD60DC"/>
    <w:rsid w:val="00AE1D25"/>
    <w:rsid w:val="00AE2CE3"/>
    <w:rsid w:val="00AE3A5D"/>
    <w:rsid w:val="00AE4EDA"/>
    <w:rsid w:val="00AE5228"/>
    <w:rsid w:val="00AE7D2E"/>
    <w:rsid w:val="00AF0E20"/>
    <w:rsid w:val="00AF2900"/>
    <w:rsid w:val="00AF4253"/>
    <w:rsid w:val="00AF7427"/>
    <w:rsid w:val="00B0524F"/>
    <w:rsid w:val="00B07ED7"/>
    <w:rsid w:val="00B12671"/>
    <w:rsid w:val="00B1489A"/>
    <w:rsid w:val="00B16A4C"/>
    <w:rsid w:val="00B20FE6"/>
    <w:rsid w:val="00B21FAB"/>
    <w:rsid w:val="00B27D9B"/>
    <w:rsid w:val="00B31B8C"/>
    <w:rsid w:val="00B37D62"/>
    <w:rsid w:val="00B42EC6"/>
    <w:rsid w:val="00B54494"/>
    <w:rsid w:val="00B56FBA"/>
    <w:rsid w:val="00B6311A"/>
    <w:rsid w:val="00B70223"/>
    <w:rsid w:val="00B77C99"/>
    <w:rsid w:val="00B84CBC"/>
    <w:rsid w:val="00B8662E"/>
    <w:rsid w:val="00B870DF"/>
    <w:rsid w:val="00B942DE"/>
    <w:rsid w:val="00BA3038"/>
    <w:rsid w:val="00BA4F04"/>
    <w:rsid w:val="00BB0045"/>
    <w:rsid w:val="00BB0E10"/>
    <w:rsid w:val="00BB7405"/>
    <w:rsid w:val="00BC2A4E"/>
    <w:rsid w:val="00BC4021"/>
    <w:rsid w:val="00BC5F2D"/>
    <w:rsid w:val="00BC6520"/>
    <w:rsid w:val="00BD171E"/>
    <w:rsid w:val="00BE09A6"/>
    <w:rsid w:val="00BE11E5"/>
    <w:rsid w:val="00BF465B"/>
    <w:rsid w:val="00BF5033"/>
    <w:rsid w:val="00BF740D"/>
    <w:rsid w:val="00C0325F"/>
    <w:rsid w:val="00C036D2"/>
    <w:rsid w:val="00C0549D"/>
    <w:rsid w:val="00C119AF"/>
    <w:rsid w:val="00C122BB"/>
    <w:rsid w:val="00C123D2"/>
    <w:rsid w:val="00C12978"/>
    <w:rsid w:val="00C13316"/>
    <w:rsid w:val="00C21939"/>
    <w:rsid w:val="00C21950"/>
    <w:rsid w:val="00C22120"/>
    <w:rsid w:val="00C26EC5"/>
    <w:rsid w:val="00C30515"/>
    <w:rsid w:val="00C40288"/>
    <w:rsid w:val="00C40AB3"/>
    <w:rsid w:val="00C464D9"/>
    <w:rsid w:val="00C46953"/>
    <w:rsid w:val="00C46968"/>
    <w:rsid w:val="00C477F6"/>
    <w:rsid w:val="00C50956"/>
    <w:rsid w:val="00C6476E"/>
    <w:rsid w:val="00C64E57"/>
    <w:rsid w:val="00C64E64"/>
    <w:rsid w:val="00C70246"/>
    <w:rsid w:val="00C709AE"/>
    <w:rsid w:val="00C71DCD"/>
    <w:rsid w:val="00C73815"/>
    <w:rsid w:val="00C7587B"/>
    <w:rsid w:val="00C766C9"/>
    <w:rsid w:val="00C76D9E"/>
    <w:rsid w:val="00C80634"/>
    <w:rsid w:val="00C82199"/>
    <w:rsid w:val="00C87AF4"/>
    <w:rsid w:val="00C93345"/>
    <w:rsid w:val="00C95D14"/>
    <w:rsid w:val="00CA3F43"/>
    <w:rsid w:val="00CA775A"/>
    <w:rsid w:val="00CB09F7"/>
    <w:rsid w:val="00CC3FE4"/>
    <w:rsid w:val="00CC401A"/>
    <w:rsid w:val="00CC4884"/>
    <w:rsid w:val="00CC4990"/>
    <w:rsid w:val="00CC58EE"/>
    <w:rsid w:val="00CD097B"/>
    <w:rsid w:val="00CD2D90"/>
    <w:rsid w:val="00CD367F"/>
    <w:rsid w:val="00CD5E8C"/>
    <w:rsid w:val="00CE2CF3"/>
    <w:rsid w:val="00CF7E7B"/>
    <w:rsid w:val="00D028BC"/>
    <w:rsid w:val="00D071C4"/>
    <w:rsid w:val="00D073E8"/>
    <w:rsid w:val="00D15841"/>
    <w:rsid w:val="00D1739C"/>
    <w:rsid w:val="00D262DA"/>
    <w:rsid w:val="00D349F0"/>
    <w:rsid w:val="00D40B4F"/>
    <w:rsid w:val="00D42367"/>
    <w:rsid w:val="00D44445"/>
    <w:rsid w:val="00D50AC4"/>
    <w:rsid w:val="00D5347D"/>
    <w:rsid w:val="00D53705"/>
    <w:rsid w:val="00D53B63"/>
    <w:rsid w:val="00D644E8"/>
    <w:rsid w:val="00D70669"/>
    <w:rsid w:val="00D7326E"/>
    <w:rsid w:val="00D73CAA"/>
    <w:rsid w:val="00D74A21"/>
    <w:rsid w:val="00D816E9"/>
    <w:rsid w:val="00D93249"/>
    <w:rsid w:val="00D95BCC"/>
    <w:rsid w:val="00D97C21"/>
    <w:rsid w:val="00DA2459"/>
    <w:rsid w:val="00DA7E06"/>
    <w:rsid w:val="00DB1BBF"/>
    <w:rsid w:val="00DB2DAB"/>
    <w:rsid w:val="00DB7CC7"/>
    <w:rsid w:val="00DC324C"/>
    <w:rsid w:val="00DC438A"/>
    <w:rsid w:val="00DE5914"/>
    <w:rsid w:val="00DF78DB"/>
    <w:rsid w:val="00E11D85"/>
    <w:rsid w:val="00E21B0C"/>
    <w:rsid w:val="00E3044D"/>
    <w:rsid w:val="00E31C55"/>
    <w:rsid w:val="00E3276C"/>
    <w:rsid w:val="00E33AF6"/>
    <w:rsid w:val="00E354B9"/>
    <w:rsid w:val="00E36821"/>
    <w:rsid w:val="00E41116"/>
    <w:rsid w:val="00E509F9"/>
    <w:rsid w:val="00E51225"/>
    <w:rsid w:val="00E57A5C"/>
    <w:rsid w:val="00E60888"/>
    <w:rsid w:val="00E66659"/>
    <w:rsid w:val="00E77A92"/>
    <w:rsid w:val="00E96C02"/>
    <w:rsid w:val="00E976FA"/>
    <w:rsid w:val="00EA14B8"/>
    <w:rsid w:val="00EA5F96"/>
    <w:rsid w:val="00EA7873"/>
    <w:rsid w:val="00EB3857"/>
    <w:rsid w:val="00EB6190"/>
    <w:rsid w:val="00EB6C45"/>
    <w:rsid w:val="00EB7A43"/>
    <w:rsid w:val="00EC48A0"/>
    <w:rsid w:val="00ED18C8"/>
    <w:rsid w:val="00ED25EE"/>
    <w:rsid w:val="00ED25FA"/>
    <w:rsid w:val="00ED6D5E"/>
    <w:rsid w:val="00EE21F9"/>
    <w:rsid w:val="00EE6557"/>
    <w:rsid w:val="00EE7F13"/>
    <w:rsid w:val="00EF5608"/>
    <w:rsid w:val="00F03977"/>
    <w:rsid w:val="00F04021"/>
    <w:rsid w:val="00F10B7F"/>
    <w:rsid w:val="00F11CB3"/>
    <w:rsid w:val="00F126DD"/>
    <w:rsid w:val="00F140FB"/>
    <w:rsid w:val="00F147DE"/>
    <w:rsid w:val="00F17423"/>
    <w:rsid w:val="00F20159"/>
    <w:rsid w:val="00F24515"/>
    <w:rsid w:val="00F2554F"/>
    <w:rsid w:val="00F2656E"/>
    <w:rsid w:val="00F30088"/>
    <w:rsid w:val="00F32D29"/>
    <w:rsid w:val="00F331CD"/>
    <w:rsid w:val="00F33E72"/>
    <w:rsid w:val="00F3578F"/>
    <w:rsid w:val="00F35C41"/>
    <w:rsid w:val="00F4194E"/>
    <w:rsid w:val="00F43DC0"/>
    <w:rsid w:val="00F477BC"/>
    <w:rsid w:val="00F57DD2"/>
    <w:rsid w:val="00F65C4E"/>
    <w:rsid w:val="00F726BE"/>
    <w:rsid w:val="00F739CE"/>
    <w:rsid w:val="00F753B4"/>
    <w:rsid w:val="00F757B3"/>
    <w:rsid w:val="00F758D0"/>
    <w:rsid w:val="00F82F92"/>
    <w:rsid w:val="00F8487A"/>
    <w:rsid w:val="00F87A9A"/>
    <w:rsid w:val="00F92610"/>
    <w:rsid w:val="00FA5EC5"/>
    <w:rsid w:val="00FB572A"/>
    <w:rsid w:val="00FB6F58"/>
    <w:rsid w:val="00FB7F37"/>
    <w:rsid w:val="00FC0C9F"/>
    <w:rsid w:val="00FD1B6B"/>
    <w:rsid w:val="00FD43F3"/>
    <w:rsid w:val="00FD53E9"/>
    <w:rsid w:val="00FE31C5"/>
    <w:rsid w:val="00FF012A"/>
    <w:rsid w:val="00FF5CD7"/>
    <w:rsid w:val="00FF713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ddd674,#eda95a,#babd5a,#64b9e4,#ccc,#408f9a,#b48062,#fdd167"/>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32133E"/>
    <w:pPr>
      <w:spacing w:after="120"/>
    </w:pPr>
    <w:rPr>
      <w:rFonts w:ascii="Arial" w:hAnsi="Arial"/>
      <w:sz w:val="22"/>
      <w:szCs w:val="24"/>
    </w:rPr>
  </w:style>
  <w:style w:type="paragraph" w:styleId="berschrift1">
    <w:name w:val="heading 1"/>
    <w:basedOn w:val="Standard"/>
    <w:next w:val="Standard"/>
    <w:link w:val="berschrift1Zchn"/>
    <w:qFormat/>
    <w:rsid w:val="0032133E"/>
    <w:pPr>
      <w:keepNext/>
      <w:pageBreakBefore/>
      <w:numPr>
        <w:numId w:val="6"/>
      </w:numPr>
      <w:suppressAutoHyphens/>
      <w:spacing w:after="414" w:line="414" w:lineRule="exact"/>
      <w:outlineLvl w:val="0"/>
    </w:pPr>
    <w:rPr>
      <w:color w:val="E20074"/>
      <w:sz w:val="38"/>
      <w:szCs w:val="32"/>
    </w:rPr>
  </w:style>
  <w:style w:type="paragraph" w:styleId="berschrift2">
    <w:name w:val="heading 2"/>
    <w:basedOn w:val="berschrift1"/>
    <w:next w:val="Standard"/>
    <w:link w:val="berschrift2Zchn"/>
    <w:qFormat/>
    <w:rsid w:val="00533456"/>
    <w:pPr>
      <w:pageBreakBefore w:val="0"/>
      <w:numPr>
        <w:ilvl w:val="1"/>
      </w:numPr>
      <w:spacing w:before="340" w:after="340" w:line="340" w:lineRule="exact"/>
      <w:outlineLvl w:val="1"/>
    </w:pPr>
    <w:rPr>
      <w:color w:val="auto"/>
      <w:sz w:val="29"/>
      <w:szCs w:val="29"/>
    </w:rPr>
  </w:style>
  <w:style w:type="paragraph" w:styleId="berschrift3">
    <w:name w:val="heading 3"/>
    <w:basedOn w:val="berschrift1"/>
    <w:next w:val="Standard"/>
    <w:qFormat/>
    <w:rsid w:val="002C7865"/>
    <w:pPr>
      <w:pageBreakBefore w:val="0"/>
      <w:numPr>
        <w:ilvl w:val="2"/>
      </w:numPr>
      <w:spacing w:before="340" w:after="340" w:line="340" w:lineRule="exact"/>
      <w:outlineLvl w:val="2"/>
    </w:pPr>
    <w:rPr>
      <w:color w:val="auto"/>
      <w:sz w:val="29"/>
      <w:szCs w:val="29"/>
    </w:rPr>
  </w:style>
  <w:style w:type="paragraph" w:styleId="berschrift4">
    <w:name w:val="heading 4"/>
    <w:basedOn w:val="berschrift1"/>
    <w:next w:val="Standard"/>
    <w:qFormat/>
    <w:rsid w:val="002C7865"/>
    <w:pPr>
      <w:pageBreakBefore w:val="0"/>
      <w:numPr>
        <w:ilvl w:val="3"/>
      </w:numPr>
      <w:spacing w:before="340" w:after="340" w:line="340" w:lineRule="exact"/>
      <w:outlineLvl w:val="3"/>
    </w:pPr>
    <w:rPr>
      <w:color w:val="auto"/>
      <w:sz w:val="29"/>
      <w:szCs w:val="29"/>
    </w:rPr>
  </w:style>
  <w:style w:type="paragraph" w:styleId="berschrift5">
    <w:name w:val="heading 5"/>
    <w:basedOn w:val="Standard"/>
    <w:next w:val="Standard"/>
    <w:qFormat/>
    <w:rsid w:val="0032133E"/>
    <w:pPr>
      <w:keepNext/>
      <w:numPr>
        <w:ilvl w:val="4"/>
        <w:numId w:val="6"/>
      </w:numPr>
      <w:suppressAutoHyphens/>
      <w:spacing w:before="264" w:after="264" w:line="264" w:lineRule="exact"/>
      <w:outlineLvl w:val="4"/>
    </w:pPr>
    <w:rPr>
      <w:b/>
      <w:bCs/>
      <w:iCs/>
      <w:szCs w:val="26"/>
    </w:rPr>
  </w:style>
  <w:style w:type="paragraph" w:styleId="berschrift6">
    <w:name w:val="heading 6"/>
    <w:basedOn w:val="Standard"/>
    <w:next w:val="Standard"/>
    <w:qFormat/>
    <w:rsid w:val="0032133E"/>
    <w:pPr>
      <w:keepNext/>
      <w:numPr>
        <w:ilvl w:val="5"/>
        <w:numId w:val="6"/>
      </w:numPr>
      <w:suppressAutoHyphens/>
      <w:spacing w:before="264" w:after="264" w:line="264" w:lineRule="exact"/>
      <w:outlineLvl w:val="5"/>
    </w:pPr>
    <w:rPr>
      <w:b/>
      <w:bCs/>
      <w:szCs w:val="22"/>
    </w:rPr>
  </w:style>
  <w:style w:type="paragraph" w:styleId="berschrift7">
    <w:name w:val="heading 7"/>
    <w:basedOn w:val="Standard"/>
    <w:next w:val="Standard"/>
    <w:qFormat/>
    <w:rsid w:val="0032133E"/>
    <w:pPr>
      <w:keepNext/>
      <w:numPr>
        <w:ilvl w:val="6"/>
        <w:numId w:val="6"/>
      </w:numPr>
      <w:suppressAutoHyphens/>
      <w:spacing w:before="264" w:after="264" w:line="264" w:lineRule="exact"/>
      <w:outlineLvl w:val="6"/>
    </w:pPr>
    <w:rPr>
      <w:b/>
    </w:rPr>
  </w:style>
  <w:style w:type="paragraph" w:styleId="berschrift8">
    <w:name w:val="heading 8"/>
    <w:basedOn w:val="Standard"/>
    <w:next w:val="Standard"/>
    <w:qFormat/>
    <w:rsid w:val="0032133E"/>
    <w:pPr>
      <w:keepNext/>
      <w:numPr>
        <w:ilvl w:val="7"/>
        <w:numId w:val="6"/>
      </w:numPr>
      <w:suppressAutoHyphens/>
      <w:spacing w:before="264" w:after="264" w:line="264" w:lineRule="exact"/>
      <w:outlineLvl w:val="7"/>
    </w:pPr>
    <w:rPr>
      <w:b/>
      <w:iCs/>
    </w:rPr>
  </w:style>
  <w:style w:type="paragraph" w:styleId="berschrift9">
    <w:name w:val="heading 9"/>
    <w:basedOn w:val="Standard"/>
    <w:next w:val="Standard"/>
    <w:qFormat/>
    <w:rsid w:val="0032133E"/>
    <w:pPr>
      <w:keepNext/>
      <w:numPr>
        <w:ilvl w:val="8"/>
        <w:numId w:val="6"/>
      </w:numPr>
      <w:suppressAutoHyphens/>
      <w:spacing w:before="264" w:after="264" w:line="264" w:lineRule="exact"/>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gitternetz">
    <w:name w:val="Table Grid"/>
    <w:basedOn w:val="NormaleTabelle"/>
    <w:rsid w:val="00CA775A"/>
    <w:pPr>
      <w:spacing w:line="267" w:lineRule="atLeast"/>
    </w:pPr>
    <w:rPr>
      <w:rFonts w:ascii="Arial" w:hAnsi="Arial"/>
    </w:rPr>
    <w:tblPr>
      <w:tblInd w:w="0" w:type="dxa"/>
      <w:tblBorders>
        <w:top w:val="single" w:sz="4" w:space="0" w:color="auto"/>
        <w:bottom w:val="single" w:sz="2" w:space="0" w:color="666666"/>
        <w:insideH w:val="single" w:sz="2" w:space="0" w:color="666666"/>
      </w:tblBorders>
      <w:tblCellMar>
        <w:top w:w="28" w:type="dxa"/>
        <w:left w:w="85" w:type="dxa"/>
        <w:bottom w:w="28" w:type="dxa"/>
        <w:right w:w="85" w:type="dxa"/>
      </w:tblCellMar>
    </w:tblPr>
    <w:tblStylePr w:type="firstRow">
      <w:rPr>
        <w:rFonts w:ascii="Arial" w:hAnsi="Arial"/>
        <w:b w:val="0"/>
        <w:sz w:val="20"/>
      </w:rPr>
      <w:tblPr/>
      <w:tcPr>
        <w:tcBorders>
          <w:top w:val="single" w:sz="18" w:space="0" w:color="E20074"/>
          <w:left w:val="nil"/>
          <w:bottom w:val="nil"/>
          <w:right w:val="nil"/>
        </w:tcBorders>
      </w:tcPr>
    </w:tblStylePr>
  </w:style>
  <w:style w:type="paragraph" w:customStyle="1" w:styleId="RechtlicherTextDruckangaben">
    <w:name w:val="Rechtlicher Text/Druckangaben"/>
    <w:basedOn w:val="Standard"/>
    <w:rsid w:val="00F0540C"/>
    <w:pPr>
      <w:spacing w:line="151" w:lineRule="exact"/>
    </w:pPr>
    <w:rPr>
      <w:sz w:val="12"/>
    </w:rPr>
  </w:style>
  <w:style w:type="paragraph" w:styleId="Beschriftung">
    <w:name w:val="caption"/>
    <w:basedOn w:val="Standard"/>
    <w:next w:val="Standard"/>
    <w:qFormat/>
    <w:rsid w:val="00EB6C45"/>
    <w:pPr>
      <w:suppressAutoHyphens/>
      <w:spacing w:before="240" w:after="180" w:line="151" w:lineRule="atLeast"/>
    </w:pPr>
    <w:rPr>
      <w:bCs/>
      <w:sz w:val="16"/>
      <w:szCs w:val="16"/>
    </w:rPr>
  </w:style>
  <w:style w:type="paragraph" w:styleId="Abbildungsverzeichnis">
    <w:name w:val="table of figures"/>
    <w:basedOn w:val="Standard"/>
    <w:next w:val="Standard"/>
    <w:uiPriority w:val="99"/>
    <w:rsid w:val="00195896"/>
  </w:style>
  <w:style w:type="table" w:styleId="TabelleRaster1">
    <w:name w:val="Table Grid 1"/>
    <w:basedOn w:val="NormaleTabelle"/>
    <w:rsid w:val="00CA775A"/>
    <w:pPr>
      <w:suppressAutoHyphens/>
      <w:spacing w:line="267" w:lineRule="atLeast"/>
    </w:pPr>
    <w:rPr>
      <w:rFonts w:ascii="Arial" w:hAnsi="Arial"/>
      <w:sz w:val="22"/>
    </w:rPr>
    <w:tblPr>
      <w:tblStyleRowBandSize w:val="1"/>
      <w:tblStyleColBandSize w:val="1"/>
      <w:tblInd w:w="0" w:type="dxa"/>
      <w:tblBorders>
        <w:top w:val="single" w:sz="18" w:space="0" w:color="E20074"/>
        <w:insideV w:val="single" w:sz="2" w:space="0" w:color="666666"/>
      </w:tblBorders>
      <w:tblCellMar>
        <w:top w:w="28" w:type="dxa"/>
        <w:left w:w="85" w:type="dxa"/>
        <w:bottom w:w="28" w:type="dxa"/>
        <w:right w:w="85" w:type="dxa"/>
      </w:tblCellMar>
    </w:tblPr>
    <w:tcPr>
      <w:shd w:val="clear" w:color="auto" w:fill="auto"/>
    </w:tcPr>
    <w:tblStylePr w:type="firstRow">
      <w:pPr>
        <w:wordWrap/>
        <w:spacing w:beforeLines="0" w:beforeAutospacing="0" w:afterLines="0" w:afterAutospacing="0" w:line="267" w:lineRule="atLeast"/>
      </w:pPr>
      <w:rPr>
        <w:rFonts w:ascii="Arial" w:hAnsi="Arial"/>
        <w:b w:val="0"/>
        <w:sz w:val="20"/>
      </w:rPr>
      <w:tblPr/>
      <w:tcPr>
        <w:shd w:val="clear" w:color="auto" w:fill="FFFFFF"/>
        <w:tcMar>
          <w:top w:w="28" w:type="dxa"/>
          <w:left w:w="85" w:type="dxa"/>
          <w:bottom w:w="28" w:type="dxa"/>
          <w:right w:w="85" w:type="dxa"/>
        </w:tcMar>
      </w:tcPr>
    </w:tblStylePr>
    <w:tblStylePr w:type="lastRow">
      <w:rPr>
        <w:i w:val="0"/>
        <w:iCs/>
      </w:rPr>
      <w:tblPr/>
      <w:tcPr>
        <w:shd w:val="clear" w:color="auto" w:fill="E6E6E6"/>
      </w:tcPr>
    </w:tblStylePr>
    <w:tblStylePr w:type="lastCol">
      <w:rPr>
        <w:i w:val="0"/>
        <w:iCs/>
      </w:rPr>
    </w:tblStylePr>
    <w:tblStylePr w:type="band1Vert">
      <w:rPr>
        <w:b w:val="0"/>
        <w:i w:val="0"/>
      </w:rPr>
    </w:tblStylePr>
    <w:tblStylePr w:type="band2Vert">
      <w:rPr>
        <w:i w:val="0"/>
      </w:rPr>
    </w:tblStylePr>
    <w:tblStylePr w:type="band1Horz">
      <w:rPr>
        <w:i w:val="0"/>
      </w:rPr>
      <w:tblPr/>
      <w:tcPr>
        <w:shd w:val="clear" w:color="auto" w:fill="E6E6E6"/>
      </w:tcPr>
    </w:tblStylePr>
    <w:tblStylePr w:type="band2Horz">
      <w:rPr>
        <w:i w:val="0"/>
      </w:rPr>
      <w:tblPr/>
      <w:tcPr>
        <w:shd w:val="clear" w:color="auto" w:fill="FFFFFF"/>
      </w:tcPr>
    </w:tblStylePr>
    <w:tblStylePr w:type="neCell">
      <w:pPr>
        <w:wordWrap/>
        <w:spacing w:beforeLines="0" w:beforeAutospacing="0" w:afterLines="0" w:afterAutospacing="0" w:line="267" w:lineRule="atLeast"/>
      </w:pPr>
      <w:rPr>
        <w:i w:val="0"/>
      </w:rPr>
    </w:tblStylePr>
    <w:tblStylePr w:type="nwCell">
      <w:pPr>
        <w:wordWrap/>
        <w:spacing w:beforeLines="0" w:beforeAutospacing="0" w:afterLines="0" w:afterAutospacing="0" w:line="267" w:lineRule="atLeast"/>
      </w:pPr>
      <w:rPr>
        <w:i w:val="0"/>
      </w:rPr>
    </w:tblStylePr>
    <w:tblStylePr w:type="seCell">
      <w:rPr>
        <w:i w:val="0"/>
      </w:rPr>
    </w:tblStylePr>
    <w:tblStylePr w:type="swCell">
      <w:rPr>
        <w:i w:val="0"/>
      </w:rPr>
    </w:tblStylePr>
  </w:style>
  <w:style w:type="paragraph" w:customStyle="1" w:styleId="Zwischenheadline3">
    <w:name w:val="Zwischenheadline 3"/>
    <w:basedOn w:val="Standard"/>
    <w:next w:val="Standard"/>
    <w:rsid w:val="00DE5914"/>
    <w:pPr>
      <w:keepNext/>
      <w:spacing w:before="414" w:after="414" w:line="414" w:lineRule="atLeast"/>
    </w:pPr>
    <w:rPr>
      <w:sz w:val="38"/>
    </w:rPr>
  </w:style>
  <w:style w:type="table" w:styleId="TabelleRaster2">
    <w:name w:val="Table Grid 2"/>
    <w:basedOn w:val="NormaleTabelle"/>
    <w:rsid w:val="00A867C4"/>
    <w:pPr>
      <w:suppressAutoHyphens/>
      <w:spacing w:line="267" w:lineRule="atLeast"/>
    </w:pPr>
    <w:rPr>
      <w:rFonts w:ascii="Arial" w:hAnsi="Arial"/>
    </w:rPr>
    <w:tblPr>
      <w:tblStyleRowBandSize w:val="1"/>
      <w:tblStyleColBandSize w:val="1"/>
      <w:tblInd w:w="0" w:type="dxa"/>
      <w:tblBorders>
        <w:top w:val="single" w:sz="18" w:space="0" w:color="E20074"/>
        <w:insideH w:val="single" w:sz="2" w:space="0" w:color="666666"/>
      </w:tblBorders>
      <w:tblCellMar>
        <w:top w:w="28" w:type="dxa"/>
        <w:left w:w="85" w:type="dxa"/>
        <w:bottom w:w="28" w:type="dxa"/>
        <w:right w:w="85" w:type="dxa"/>
      </w:tblCellMar>
    </w:tblPr>
    <w:tcPr>
      <w:shd w:val="clear" w:color="auto" w:fill="E6E6E6"/>
    </w:tcPr>
    <w:tblStylePr w:type="firstRow">
      <w:rPr>
        <w:rFonts w:ascii="Arial" w:hAnsi="Arial"/>
        <w:b w:val="0"/>
        <w:bCs/>
        <w:sz w:val="20"/>
      </w:rPr>
    </w:tblStylePr>
    <w:tblStylePr w:type="lastRow">
      <w:rPr>
        <w:b w:val="0"/>
        <w:bCs/>
      </w:rPr>
    </w:tblStylePr>
    <w:tblStylePr w:type="firstCol">
      <w:rPr>
        <w:rFonts w:ascii="Arial" w:hAnsi="Arial"/>
        <w:b w:val="0"/>
        <w:bCs/>
        <w:sz w:val="20"/>
      </w:rPr>
      <w:tblPr/>
      <w:tcPr>
        <w:shd w:val="clear" w:color="auto" w:fill="FFFFFF"/>
      </w:tcPr>
    </w:tblStylePr>
    <w:tblStylePr w:type="lastCol">
      <w:rPr>
        <w:rFonts w:ascii="Arial" w:hAnsi="Arial"/>
        <w:b w:val="0"/>
        <w:bCs/>
        <w:sz w:val="20"/>
      </w:rPr>
    </w:tblStylePr>
    <w:tblStylePr w:type="band1Vert">
      <w:tblPr/>
      <w:tcPr>
        <w:shd w:val="clear" w:color="auto" w:fill="E6E6E6"/>
      </w:tcPr>
    </w:tblStylePr>
    <w:tblStylePr w:type="band2Vert">
      <w:tblPr/>
      <w:tcPr>
        <w:shd w:val="clear" w:color="auto" w:fill="FFFFFF"/>
      </w:tcPr>
    </w:tblStylePr>
    <w:tblStylePr w:type="band1Horz">
      <w:rPr>
        <w:b w:val="0"/>
        <w:i w:val="0"/>
      </w:rPr>
      <w:tblPr/>
      <w:tcPr>
        <w:shd w:val="clear" w:color="auto" w:fill="E6E6E6"/>
      </w:tcPr>
    </w:tblStylePr>
    <w:tblStylePr w:type="band2Horz">
      <w:tblPr/>
      <w:tcPr>
        <w:shd w:val="clear" w:color="auto" w:fill="E6E6E6"/>
      </w:tcPr>
    </w:tblStylePr>
    <w:tblStylePr w:type="nwCell">
      <w:rPr>
        <w:b w:val="0"/>
      </w:rPr>
    </w:tblStylePr>
    <w:tblStylePr w:type="swCell">
      <w:rPr>
        <w:b w:val="0"/>
      </w:rPr>
    </w:tblStylePr>
  </w:style>
  <w:style w:type="character" w:styleId="Hyperlink">
    <w:name w:val="Hyperlink"/>
    <w:basedOn w:val="Absatz-Standardschriftart"/>
    <w:uiPriority w:val="99"/>
    <w:rsid w:val="001D3516"/>
    <w:rPr>
      <w:color w:val="0000FF"/>
      <w:u w:val="single"/>
    </w:rPr>
  </w:style>
  <w:style w:type="paragraph" w:styleId="Listennummer">
    <w:name w:val="List Number"/>
    <w:basedOn w:val="Standard"/>
    <w:rsid w:val="0032133E"/>
    <w:pPr>
      <w:numPr>
        <w:numId w:val="15"/>
      </w:numPr>
      <w:tabs>
        <w:tab w:val="left" w:pos="357"/>
      </w:tabs>
      <w:suppressAutoHyphens/>
    </w:pPr>
  </w:style>
  <w:style w:type="paragraph" w:styleId="Listenfortsetzung">
    <w:name w:val="List Continue"/>
    <w:basedOn w:val="Standard"/>
    <w:rsid w:val="00A9515E"/>
    <w:pPr>
      <w:ind w:left="283"/>
    </w:pPr>
  </w:style>
  <w:style w:type="paragraph" w:styleId="Listennummer2">
    <w:name w:val="List Number 2"/>
    <w:basedOn w:val="Standard"/>
    <w:rsid w:val="0032133E"/>
    <w:pPr>
      <w:numPr>
        <w:numId w:val="16"/>
      </w:numPr>
      <w:suppressAutoHyphens/>
    </w:pPr>
  </w:style>
  <w:style w:type="paragraph" w:styleId="Listenfortsetzung2">
    <w:name w:val="List Continue 2"/>
    <w:basedOn w:val="Standard"/>
    <w:rsid w:val="00A9515E"/>
    <w:pPr>
      <w:ind w:left="566"/>
    </w:pPr>
  </w:style>
  <w:style w:type="paragraph" w:customStyle="1" w:styleId="Zwischenheadline1">
    <w:name w:val="Zwischenheadline 1"/>
    <w:basedOn w:val="Standard"/>
    <w:next w:val="Standard"/>
    <w:rsid w:val="00162B6E"/>
    <w:pPr>
      <w:keepNext/>
      <w:spacing w:before="240" w:after="180" w:line="240" w:lineRule="atLeast"/>
    </w:pPr>
    <w:rPr>
      <w:b/>
    </w:rPr>
  </w:style>
  <w:style w:type="paragraph" w:customStyle="1" w:styleId="Zwischenheadline2">
    <w:name w:val="Zwischenheadline 2"/>
    <w:basedOn w:val="Standard"/>
    <w:next w:val="Standard"/>
    <w:rsid w:val="00DE5914"/>
    <w:pPr>
      <w:keepNext/>
      <w:spacing w:before="340" w:after="340" w:line="340" w:lineRule="atLeast"/>
    </w:pPr>
    <w:rPr>
      <w:sz w:val="29"/>
      <w:szCs w:val="29"/>
    </w:rPr>
  </w:style>
  <w:style w:type="paragraph" w:customStyle="1" w:styleId="Flietext1">
    <w:name w:val="Fließtext 1"/>
    <w:basedOn w:val="Standard"/>
    <w:rsid w:val="008220B7"/>
    <w:pPr>
      <w:spacing w:line="227" w:lineRule="atLeast"/>
    </w:pPr>
    <w:rPr>
      <w:sz w:val="19"/>
    </w:rPr>
  </w:style>
  <w:style w:type="paragraph" w:customStyle="1" w:styleId="Flietext2">
    <w:name w:val="Fließtext 2"/>
    <w:basedOn w:val="Flietext1"/>
    <w:rsid w:val="008220B7"/>
    <w:pPr>
      <w:spacing w:line="264" w:lineRule="atLeast"/>
    </w:pPr>
    <w:rPr>
      <w:sz w:val="22"/>
    </w:rPr>
  </w:style>
  <w:style w:type="paragraph" w:customStyle="1" w:styleId="BildunterschriftLegende">
    <w:name w:val="Bildunterschrift/Legende"/>
    <w:next w:val="Standard"/>
    <w:rsid w:val="00061A79"/>
    <w:pPr>
      <w:keepNext/>
      <w:keepLines/>
      <w:spacing w:before="120" w:after="120" w:line="151" w:lineRule="atLeast"/>
    </w:pPr>
    <w:rPr>
      <w:rFonts w:ascii="Arial" w:hAnsi="Arial"/>
      <w:sz w:val="16"/>
      <w:szCs w:val="24"/>
    </w:rPr>
  </w:style>
  <w:style w:type="paragraph" w:customStyle="1" w:styleId="Paginierung">
    <w:name w:val="Paginierung"/>
    <w:rsid w:val="00596187"/>
    <w:rPr>
      <w:rFonts w:ascii="Arial" w:hAnsi="Arial"/>
      <w:sz w:val="19"/>
      <w:szCs w:val="24"/>
    </w:rPr>
  </w:style>
  <w:style w:type="paragraph" w:customStyle="1" w:styleId="Kapitel-Thema">
    <w:name w:val="Kapitel-Thema"/>
    <w:rsid w:val="00322423"/>
    <w:rPr>
      <w:rFonts w:ascii="Arial" w:hAnsi="Arial"/>
      <w:sz w:val="19"/>
      <w:szCs w:val="24"/>
    </w:rPr>
  </w:style>
  <w:style w:type="character" w:customStyle="1" w:styleId="TextkrperZchn">
    <w:name w:val="Textkörper Zchn"/>
    <w:basedOn w:val="Absatz-Standardschriftart"/>
    <w:link w:val="Textkrper"/>
    <w:rsid w:val="00060F9F"/>
    <w:rPr>
      <w:rFonts w:ascii="Arial" w:hAnsi="Arial"/>
      <w:sz w:val="22"/>
      <w:szCs w:val="24"/>
    </w:rPr>
  </w:style>
  <w:style w:type="paragraph" w:customStyle="1" w:styleId="TabelleHeadline1">
    <w:name w:val="Tabelle Headline 1"/>
    <w:rsid w:val="0032133E"/>
    <w:pPr>
      <w:keepNext/>
      <w:suppressAutoHyphens/>
      <w:spacing w:before="20" w:after="20" w:line="264" w:lineRule="exact"/>
    </w:pPr>
    <w:rPr>
      <w:rFonts w:ascii="Arial" w:hAnsi="Arial"/>
      <w:b/>
      <w:szCs w:val="24"/>
    </w:rPr>
  </w:style>
  <w:style w:type="paragraph" w:customStyle="1" w:styleId="TabelleHeadline2">
    <w:name w:val="Tabelle Headline 2"/>
    <w:basedOn w:val="TabelleHeadline1"/>
    <w:rsid w:val="00F0540C"/>
    <w:pPr>
      <w:spacing w:line="414" w:lineRule="exact"/>
    </w:pPr>
    <w:rPr>
      <w:sz w:val="38"/>
    </w:rPr>
  </w:style>
  <w:style w:type="paragraph" w:customStyle="1" w:styleId="TabelleFlietext3">
    <w:name w:val="Tabelle Fließtext 3"/>
    <w:basedOn w:val="Standard"/>
    <w:rsid w:val="00A93B37"/>
    <w:pPr>
      <w:spacing w:after="0"/>
    </w:pPr>
    <w:rPr>
      <w:sz w:val="20"/>
    </w:rPr>
  </w:style>
  <w:style w:type="character" w:customStyle="1" w:styleId="FarbeMagenta">
    <w:name w:val="Farbe: Magenta"/>
    <w:basedOn w:val="Absatz-Standardschriftart"/>
    <w:rsid w:val="00F0540C"/>
    <w:rPr>
      <w:color w:val="E20074"/>
    </w:rPr>
  </w:style>
  <w:style w:type="character" w:customStyle="1" w:styleId="FarbeGrau2">
    <w:name w:val="Farbe: Grau 2"/>
    <w:basedOn w:val="Absatz-Standardschriftart"/>
    <w:rsid w:val="00F0540C"/>
    <w:rPr>
      <w:color w:val="666666"/>
    </w:rPr>
  </w:style>
  <w:style w:type="character" w:customStyle="1" w:styleId="FarbeWei">
    <w:name w:val="Farbe: Weiß"/>
    <w:basedOn w:val="Absatz-Standardschriftart"/>
    <w:rsid w:val="00F0540C"/>
    <w:rPr>
      <w:color w:val="FFFFFF"/>
    </w:rPr>
  </w:style>
  <w:style w:type="character" w:customStyle="1" w:styleId="FarbeSchwarz">
    <w:name w:val="Farbe: Schwarz"/>
    <w:basedOn w:val="Absatz-Standardschriftart"/>
    <w:rsid w:val="00F0540C"/>
    <w:rPr>
      <w:color w:val="000000"/>
    </w:rPr>
  </w:style>
  <w:style w:type="paragraph" w:customStyle="1" w:styleId="Anhangheadline">
    <w:name w:val="Anhangheadline"/>
    <w:basedOn w:val="berschrift1"/>
    <w:next w:val="Standard"/>
    <w:rsid w:val="00060595"/>
    <w:pPr>
      <w:numPr>
        <w:numId w:val="1"/>
      </w:numPr>
    </w:pPr>
  </w:style>
  <w:style w:type="paragraph" w:styleId="Kopfzeile">
    <w:name w:val="header"/>
    <w:basedOn w:val="Standard"/>
    <w:rsid w:val="00596187"/>
  </w:style>
  <w:style w:type="paragraph" w:styleId="Fuzeile">
    <w:name w:val="footer"/>
    <w:basedOn w:val="Standard"/>
    <w:semiHidden/>
    <w:rsid w:val="00596187"/>
  </w:style>
  <w:style w:type="paragraph" w:styleId="Listennummer3">
    <w:name w:val="List Number 3"/>
    <w:basedOn w:val="Standard"/>
    <w:rsid w:val="0032133E"/>
    <w:pPr>
      <w:numPr>
        <w:numId w:val="17"/>
      </w:numPr>
      <w:suppressAutoHyphens/>
      <w:ind w:left="568" w:hanging="284"/>
    </w:pPr>
  </w:style>
  <w:style w:type="paragraph" w:styleId="Textkrper">
    <w:name w:val="Body Text"/>
    <w:basedOn w:val="Standard"/>
    <w:link w:val="TextkrperZchn"/>
    <w:rsid w:val="00831664"/>
  </w:style>
  <w:style w:type="paragraph" w:styleId="Listenfortsetzung3">
    <w:name w:val="List Continue 3"/>
    <w:basedOn w:val="Standard"/>
    <w:rsid w:val="00A9515E"/>
    <w:pPr>
      <w:ind w:left="849"/>
    </w:pPr>
  </w:style>
  <w:style w:type="paragraph" w:styleId="Listennummer4">
    <w:name w:val="List Number 4"/>
    <w:basedOn w:val="Standard"/>
    <w:rsid w:val="0032133E"/>
    <w:pPr>
      <w:numPr>
        <w:numId w:val="18"/>
      </w:numPr>
      <w:tabs>
        <w:tab w:val="left" w:pos="357"/>
      </w:tabs>
      <w:suppressAutoHyphens/>
    </w:pPr>
  </w:style>
  <w:style w:type="paragraph" w:customStyle="1" w:styleId="TabellenunterschriftLegende">
    <w:name w:val="Tabellenunterschrift/Legende"/>
    <w:basedOn w:val="BildunterschriftLegende"/>
    <w:next w:val="Standard"/>
    <w:rsid w:val="00061A79"/>
  </w:style>
  <w:style w:type="paragraph" w:styleId="Listenfortsetzung4">
    <w:name w:val="List Continue 4"/>
    <w:basedOn w:val="Standard"/>
    <w:rsid w:val="00A9515E"/>
    <w:pPr>
      <w:ind w:left="1132"/>
    </w:pPr>
  </w:style>
  <w:style w:type="paragraph" w:styleId="Listennummer5">
    <w:name w:val="List Number 5"/>
    <w:basedOn w:val="Standard"/>
    <w:rsid w:val="0032133E"/>
    <w:pPr>
      <w:numPr>
        <w:numId w:val="19"/>
      </w:numPr>
      <w:suppressAutoHyphens/>
      <w:ind w:left="568" w:hanging="284"/>
    </w:pPr>
  </w:style>
  <w:style w:type="paragraph" w:styleId="Verzeichnis1">
    <w:name w:val="toc 1"/>
    <w:basedOn w:val="Standard"/>
    <w:next w:val="Standard"/>
    <w:uiPriority w:val="39"/>
    <w:rsid w:val="00246BC5"/>
    <w:pPr>
      <w:tabs>
        <w:tab w:val="left" w:pos="1134"/>
        <w:tab w:val="right" w:leader="dot" w:pos="8862"/>
      </w:tabs>
      <w:spacing w:before="240"/>
      <w:ind w:left="1134" w:right="567" w:hanging="1134"/>
    </w:pPr>
    <w:rPr>
      <w:b/>
    </w:rPr>
  </w:style>
  <w:style w:type="paragraph" w:styleId="Verzeichnis2">
    <w:name w:val="toc 2"/>
    <w:basedOn w:val="Standard"/>
    <w:next w:val="Standard"/>
    <w:uiPriority w:val="39"/>
    <w:rsid w:val="00246BC5"/>
    <w:pPr>
      <w:tabs>
        <w:tab w:val="left" w:pos="1134"/>
        <w:tab w:val="right" w:leader="dot" w:pos="8863"/>
      </w:tabs>
      <w:ind w:left="1134" w:right="567" w:hanging="1134"/>
    </w:pPr>
  </w:style>
  <w:style w:type="paragraph" w:styleId="Verzeichnis3">
    <w:name w:val="toc 3"/>
    <w:basedOn w:val="Standard"/>
    <w:next w:val="Standard"/>
    <w:uiPriority w:val="39"/>
    <w:rsid w:val="008C2780"/>
    <w:pPr>
      <w:tabs>
        <w:tab w:val="left" w:pos="1134"/>
        <w:tab w:val="right" w:leader="dot" w:pos="8862"/>
      </w:tabs>
      <w:ind w:left="1134" w:right="567" w:hanging="1134"/>
    </w:pPr>
  </w:style>
  <w:style w:type="paragraph" w:styleId="Verzeichnis4">
    <w:name w:val="toc 4"/>
    <w:basedOn w:val="Standard"/>
    <w:next w:val="Standard"/>
    <w:semiHidden/>
    <w:rsid w:val="008C2780"/>
    <w:pPr>
      <w:tabs>
        <w:tab w:val="left" w:pos="1134"/>
        <w:tab w:val="right" w:leader="dot" w:pos="8862"/>
      </w:tabs>
      <w:ind w:left="1134" w:right="567" w:hanging="1134"/>
    </w:pPr>
  </w:style>
  <w:style w:type="paragraph" w:styleId="Verzeichnis5">
    <w:name w:val="toc 5"/>
    <w:basedOn w:val="Standard"/>
    <w:next w:val="Standard"/>
    <w:semiHidden/>
    <w:rsid w:val="00AF4253"/>
    <w:pPr>
      <w:tabs>
        <w:tab w:val="left" w:pos="1134"/>
        <w:tab w:val="right" w:leader="dot" w:pos="8862"/>
      </w:tabs>
      <w:spacing w:before="120"/>
      <w:ind w:left="1134" w:right="567" w:hanging="1134"/>
    </w:pPr>
    <w:rPr>
      <w:i/>
    </w:rPr>
  </w:style>
  <w:style w:type="paragraph" w:styleId="Verzeichnis6">
    <w:name w:val="toc 6"/>
    <w:basedOn w:val="Standard"/>
    <w:next w:val="Standard"/>
    <w:semiHidden/>
    <w:rsid w:val="0044707C"/>
    <w:pPr>
      <w:tabs>
        <w:tab w:val="left" w:pos="1418"/>
        <w:tab w:val="right" w:leader="dot" w:pos="8862"/>
      </w:tabs>
      <w:spacing w:before="120"/>
      <w:ind w:left="1418" w:right="567" w:hanging="1418"/>
    </w:pPr>
    <w:rPr>
      <w:i/>
    </w:rPr>
  </w:style>
  <w:style w:type="paragraph" w:styleId="Verzeichnis7">
    <w:name w:val="toc 7"/>
    <w:basedOn w:val="Standard"/>
    <w:next w:val="Standard"/>
    <w:semiHidden/>
    <w:rsid w:val="00246BC5"/>
    <w:pPr>
      <w:tabs>
        <w:tab w:val="left" w:pos="1701"/>
        <w:tab w:val="left" w:pos="1985"/>
        <w:tab w:val="right" w:leader="dot" w:pos="8862"/>
      </w:tabs>
      <w:ind w:left="1701" w:right="567" w:hanging="1701"/>
    </w:pPr>
    <w:rPr>
      <w:i/>
    </w:rPr>
  </w:style>
  <w:style w:type="paragraph" w:styleId="Verzeichnis8">
    <w:name w:val="toc 8"/>
    <w:basedOn w:val="Standard"/>
    <w:next w:val="Standard"/>
    <w:semiHidden/>
    <w:rsid w:val="0044707C"/>
    <w:pPr>
      <w:tabs>
        <w:tab w:val="left" w:pos="2268"/>
        <w:tab w:val="right" w:leader="dot" w:pos="8862"/>
      </w:tabs>
      <w:ind w:left="2268" w:right="567" w:hanging="2268"/>
    </w:pPr>
    <w:rPr>
      <w:i/>
    </w:rPr>
  </w:style>
  <w:style w:type="paragraph" w:styleId="Verzeichnis9">
    <w:name w:val="toc 9"/>
    <w:basedOn w:val="Standard"/>
    <w:next w:val="Standard"/>
    <w:semiHidden/>
    <w:rsid w:val="00246BC5"/>
    <w:pPr>
      <w:tabs>
        <w:tab w:val="left" w:pos="2552"/>
        <w:tab w:val="right" w:leader="dot" w:pos="8862"/>
      </w:tabs>
      <w:ind w:left="2552" w:right="567" w:hanging="2552"/>
    </w:pPr>
    <w:rPr>
      <w:i/>
    </w:rPr>
  </w:style>
  <w:style w:type="paragraph" w:styleId="Listenfortsetzung5">
    <w:name w:val="List Continue 5"/>
    <w:basedOn w:val="Standard"/>
    <w:rsid w:val="00A9515E"/>
    <w:pPr>
      <w:ind w:left="1415"/>
    </w:pPr>
  </w:style>
  <w:style w:type="paragraph" w:customStyle="1" w:styleId="Anhangsubheadline">
    <w:name w:val="Anhangsubheadline"/>
    <w:basedOn w:val="berschrift2"/>
    <w:next w:val="Standard"/>
    <w:link w:val="AnhangsubheadlineZchnZchn"/>
    <w:rsid w:val="00060595"/>
    <w:pPr>
      <w:numPr>
        <w:numId w:val="1"/>
      </w:numPr>
    </w:pPr>
  </w:style>
  <w:style w:type="paragraph" w:styleId="Aufzhlungszeichen">
    <w:name w:val="List Bullet"/>
    <w:basedOn w:val="Standard"/>
    <w:link w:val="AufzhlungszeichenZchn"/>
    <w:rsid w:val="00E31C55"/>
    <w:pPr>
      <w:numPr>
        <w:numId w:val="10"/>
      </w:numPr>
      <w:suppressAutoHyphens/>
      <w:ind w:left="284" w:hanging="284"/>
    </w:pPr>
  </w:style>
  <w:style w:type="paragraph" w:customStyle="1" w:styleId="Einzelseiten-Headline">
    <w:name w:val="Einzelseiten-Headline"/>
    <w:basedOn w:val="berschrift1"/>
    <w:next w:val="Standard"/>
    <w:rsid w:val="0032133E"/>
    <w:pPr>
      <w:numPr>
        <w:numId w:val="0"/>
      </w:numPr>
    </w:pPr>
  </w:style>
  <w:style w:type="character" w:styleId="Seitenzahl">
    <w:name w:val="page number"/>
    <w:basedOn w:val="Absatz-Standardschriftart"/>
    <w:rsid w:val="00006880"/>
    <w:rPr>
      <w:sz w:val="19"/>
    </w:rPr>
  </w:style>
  <w:style w:type="paragraph" w:styleId="Dokumentstruktur">
    <w:name w:val="Document Map"/>
    <w:basedOn w:val="Standard"/>
    <w:semiHidden/>
    <w:rsid w:val="00D40B4F"/>
    <w:pPr>
      <w:shd w:val="clear" w:color="auto" w:fill="000080"/>
    </w:pPr>
    <w:rPr>
      <w:rFonts w:ascii="Tahoma" w:hAnsi="Tahoma" w:cs="Tahoma"/>
      <w:sz w:val="20"/>
      <w:szCs w:val="20"/>
    </w:rPr>
  </w:style>
  <w:style w:type="paragraph" w:customStyle="1" w:styleId="Titel1">
    <w:name w:val="Titel 1"/>
    <w:basedOn w:val="Standard"/>
    <w:link w:val="Titel1Zchn"/>
    <w:rsid w:val="00552EF8"/>
    <w:pPr>
      <w:spacing w:after="624" w:line="624" w:lineRule="exact"/>
    </w:pPr>
    <w:rPr>
      <w:color w:val="E20074"/>
      <w:sz w:val="57"/>
      <w:szCs w:val="57"/>
    </w:rPr>
  </w:style>
  <w:style w:type="paragraph" w:customStyle="1" w:styleId="Titel2">
    <w:name w:val="Titel 2"/>
    <w:basedOn w:val="Standard"/>
    <w:rsid w:val="00552EF8"/>
    <w:rPr>
      <w:color w:val="E20074"/>
      <w:sz w:val="38"/>
      <w:szCs w:val="38"/>
    </w:rPr>
  </w:style>
  <w:style w:type="paragraph" w:customStyle="1" w:styleId="Titel3">
    <w:name w:val="Titel 3"/>
    <w:basedOn w:val="Standard"/>
    <w:rsid w:val="00552EF8"/>
    <w:pPr>
      <w:spacing w:after="340" w:line="340" w:lineRule="exact"/>
    </w:pPr>
    <w:rPr>
      <w:sz w:val="29"/>
      <w:szCs w:val="29"/>
    </w:rPr>
  </w:style>
  <w:style w:type="paragraph" w:customStyle="1" w:styleId="Versionshinweise">
    <w:name w:val="Versionshinweise"/>
    <w:basedOn w:val="Standard"/>
    <w:rsid w:val="002107B9"/>
    <w:pPr>
      <w:spacing w:line="227" w:lineRule="atLeast"/>
    </w:pPr>
    <w:rPr>
      <w:sz w:val="19"/>
    </w:rPr>
  </w:style>
  <w:style w:type="paragraph" w:styleId="Aufzhlungszeichen2">
    <w:name w:val="List Bullet 2"/>
    <w:basedOn w:val="Standard"/>
    <w:rsid w:val="00E31C55"/>
    <w:pPr>
      <w:numPr>
        <w:numId w:val="11"/>
      </w:numPr>
      <w:suppressAutoHyphens/>
      <w:ind w:left="568" w:hanging="284"/>
    </w:pPr>
  </w:style>
  <w:style w:type="paragraph" w:styleId="Aufzhlungszeichen3">
    <w:name w:val="List Bullet 3"/>
    <w:basedOn w:val="Standard"/>
    <w:rsid w:val="00E31C55"/>
    <w:pPr>
      <w:numPr>
        <w:numId w:val="12"/>
      </w:numPr>
      <w:suppressAutoHyphens/>
      <w:ind w:left="851" w:hanging="284"/>
    </w:pPr>
  </w:style>
  <w:style w:type="paragraph" w:styleId="Aufzhlungszeichen4">
    <w:name w:val="List Bullet 4"/>
    <w:basedOn w:val="Standard"/>
    <w:rsid w:val="00E31C55"/>
    <w:pPr>
      <w:numPr>
        <w:numId w:val="13"/>
      </w:numPr>
      <w:suppressAutoHyphens/>
      <w:ind w:left="1135" w:hanging="284"/>
    </w:pPr>
  </w:style>
  <w:style w:type="paragraph" w:styleId="Aufzhlungszeichen5">
    <w:name w:val="List Bullet 5"/>
    <w:basedOn w:val="Standard"/>
    <w:rsid w:val="00E31C55"/>
    <w:pPr>
      <w:numPr>
        <w:numId w:val="14"/>
      </w:numPr>
      <w:suppressAutoHyphens/>
      <w:ind w:left="1418" w:hanging="284"/>
    </w:pPr>
  </w:style>
  <w:style w:type="paragraph" w:customStyle="1" w:styleId="Abbildungen">
    <w:name w:val="Abbildungen"/>
    <w:basedOn w:val="Standard"/>
    <w:next w:val="Standard"/>
    <w:rsid w:val="00EB6C45"/>
    <w:pPr>
      <w:keepNext/>
      <w:keepLines/>
      <w:spacing w:before="240"/>
    </w:pPr>
  </w:style>
  <w:style w:type="paragraph" w:customStyle="1" w:styleId="Anhangsubheadline2">
    <w:name w:val="Anhangsubheadline 2"/>
    <w:basedOn w:val="Anhangsubheadline"/>
    <w:next w:val="Standard"/>
    <w:link w:val="Anhangsubheadline2Zchn"/>
    <w:rsid w:val="00060595"/>
    <w:pPr>
      <w:numPr>
        <w:ilvl w:val="2"/>
      </w:numPr>
    </w:pPr>
  </w:style>
  <w:style w:type="character" w:customStyle="1" w:styleId="berschrift1Zchn">
    <w:name w:val="Überschrift 1 Zchn"/>
    <w:basedOn w:val="Absatz-Standardschriftart"/>
    <w:link w:val="berschrift1"/>
    <w:rsid w:val="0032133E"/>
    <w:rPr>
      <w:rFonts w:ascii="Arial" w:hAnsi="Arial"/>
      <w:color w:val="E20074"/>
      <w:sz w:val="38"/>
      <w:szCs w:val="32"/>
    </w:rPr>
  </w:style>
  <w:style w:type="character" w:customStyle="1" w:styleId="berschrift2Zchn">
    <w:name w:val="Überschrift 2 Zchn"/>
    <w:basedOn w:val="berschrift1Zchn"/>
    <w:link w:val="berschrift2"/>
    <w:rsid w:val="00533456"/>
    <w:rPr>
      <w:sz w:val="29"/>
      <w:szCs w:val="29"/>
    </w:rPr>
  </w:style>
  <w:style w:type="character" w:customStyle="1" w:styleId="AnhangsubheadlineZchnZchn">
    <w:name w:val="Anhangsubheadline Zchn Zchn"/>
    <w:basedOn w:val="berschrift2Zchn"/>
    <w:link w:val="Anhangsubheadline"/>
    <w:rsid w:val="00060595"/>
  </w:style>
  <w:style w:type="character" w:customStyle="1" w:styleId="Anhangsubheadline2Zchn">
    <w:name w:val="Anhangsubheadline 2 Zchn"/>
    <w:basedOn w:val="AnhangsubheadlineZchnZchn"/>
    <w:link w:val="Anhangsubheadline2"/>
    <w:rsid w:val="00060595"/>
  </w:style>
  <w:style w:type="paragraph" w:customStyle="1" w:styleId="Anhangsubheadline3">
    <w:name w:val="Anhangsubheadline 3"/>
    <w:basedOn w:val="Anhangsubheadline"/>
    <w:next w:val="Standard"/>
    <w:rsid w:val="00060595"/>
    <w:pPr>
      <w:numPr>
        <w:ilvl w:val="3"/>
      </w:numPr>
    </w:pPr>
  </w:style>
  <w:style w:type="paragraph" w:customStyle="1" w:styleId="Anhangsubheadline4">
    <w:name w:val="Anhangsubheadline 4"/>
    <w:basedOn w:val="Anhangsubheadline"/>
    <w:next w:val="Standard"/>
    <w:rsid w:val="00060595"/>
    <w:pPr>
      <w:numPr>
        <w:ilvl w:val="4"/>
      </w:numPr>
    </w:pPr>
  </w:style>
  <w:style w:type="paragraph" w:customStyle="1" w:styleId="HorizontaleLinie">
    <w:name w:val="Horizontale Linie"/>
    <w:basedOn w:val="Standard"/>
    <w:rsid w:val="00181550"/>
    <w:pPr>
      <w:pBdr>
        <w:top w:val="single" w:sz="4" w:space="1" w:color="auto"/>
      </w:pBdr>
    </w:pPr>
    <w:rPr>
      <w:sz w:val="12"/>
    </w:rPr>
  </w:style>
  <w:style w:type="character" w:customStyle="1" w:styleId="Titel1Zchn">
    <w:name w:val="Titel 1 Zchn"/>
    <w:basedOn w:val="Absatz-Standardschriftart"/>
    <w:link w:val="Titel1"/>
    <w:rsid w:val="00877989"/>
    <w:rPr>
      <w:rFonts w:ascii="Arial" w:hAnsi="Arial"/>
      <w:color w:val="E20074"/>
      <w:sz w:val="57"/>
      <w:szCs w:val="57"/>
      <w:lang w:val="de-DE" w:eastAsia="de-DE" w:bidi="ar-SA"/>
    </w:rPr>
  </w:style>
  <w:style w:type="paragraph" w:customStyle="1" w:styleId="Korrektur-Hinweis">
    <w:name w:val="Korrektur-Hinweis"/>
    <w:basedOn w:val="Standard"/>
    <w:rsid w:val="0077146B"/>
    <w:rPr>
      <w:color w:val="E20074"/>
    </w:rPr>
  </w:style>
  <w:style w:type="table" w:customStyle="1" w:styleId="TabelleRaster0">
    <w:name w:val="Tabelle Raster 0"/>
    <w:basedOn w:val="Tabellengitternetz"/>
    <w:rsid w:val="007D48F5"/>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85" w:type="dxa"/>
      </w:tblCellMar>
    </w:tblPr>
    <w:trPr>
      <w:tblHeader/>
    </w:trPr>
    <w:tblStylePr w:type="firstRow">
      <w:rPr>
        <w:rFonts w:ascii="Arial" w:hAnsi="Arial"/>
        <w:b w:val="0"/>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lastRow">
      <w:rPr>
        <w:rFonts w:ascii="Arial" w:hAnsi="Arial"/>
        <w:sz w:val="20"/>
      </w:rPr>
    </w:tblStylePr>
    <w:tblStylePr w:type="firstCol">
      <w:rPr>
        <w:rFonts w:ascii="Arial" w:hAnsi="Arial"/>
        <w:sz w:val="20"/>
      </w:rPr>
    </w:tblStylePr>
    <w:tblStylePr w:type="lastCol">
      <w:rPr>
        <w:rFonts w:ascii="Arial" w:hAnsi="Arial"/>
        <w:sz w:val="20"/>
      </w:rPr>
    </w:tblStylePr>
    <w:tblStylePr w:type="band1Vert">
      <w:rPr>
        <w:rFonts w:ascii="Arial" w:hAnsi="Arial"/>
        <w:sz w:val="20"/>
      </w:rPr>
    </w:tblStylePr>
    <w:tblStylePr w:type="band2Vert">
      <w:rPr>
        <w:rFonts w:ascii="Arial" w:hAnsi="Arial"/>
        <w:sz w:val="20"/>
      </w:rPr>
    </w:tblStylePr>
    <w:tblStylePr w:type="band1Horz">
      <w:rPr>
        <w:rFonts w:ascii="Arial" w:hAnsi="Arial"/>
        <w:sz w:val="20"/>
      </w:rPr>
    </w:tblStylePr>
    <w:tblStylePr w:type="band2Horz">
      <w:rPr>
        <w:rFonts w:ascii="Arial" w:hAnsi="Arial"/>
        <w:sz w:val="20"/>
      </w:rPr>
    </w:tblStylePr>
    <w:tblStylePr w:type="neCell">
      <w:rPr>
        <w:rFonts w:ascii="Arial" w:hAnsi="Arial"/>
        <w:sz w:val="20"/>
      </w:rPr>
    </w:tblStylePr>
    <w:tblStylePr w:type="nwCell">
      <w:rPr>
        <w:rFonts w:ascii="Arial" w:hAnsi="Arial"/>
        <w:sz w:val="20"/>
      </w:rPr>
    </w:tblStylePr>
    <w:tblStylePr w:type="seCell">
      <w:rPr>
        <w:rFonts w:ascii="Arial" w:hAnsi="Arial"/>
        <w:sz w:val="20"/>
      </w:rPr>
    </w:tblStylePr>
    <w:tblStylePr w:type="swCell">
      <w:rPr>
        <w:rFonts w:ascii="Arial" w:hAnsi="Arial"/>
        <w:sz w:val="20"/>
      </w:rPr>
    </w:tblStylePr>
  </w:style>
  <w:style w:type="paragraph" w:customStyle="1" w:styleId="TabelleAufzhlung1">
    <w:name w:val="Tabelle Aufzählung 1"/>
    <w:basedOn w:val="TabelleFlietext3"/>
    <w:rsid w:val="005E20A3"/>
    <w:pPr>
      <w:numPr>
        <w:numId w:val="25"/>
      </w:numPr>
      <w:tabs>
        <w:tab w:val="clear" w:pos="360"/>
        <w:tab w:val="left" w:pos="284"/>
      </w:tabs>
      <w:ind w:left="284" w:hanging="284"/>
    </w:pPr>
  </w:style>
  <w:style w:type="paragraph" w:customStyle="1" w:styleId="TabelleAufzhlung2">
    <w:name w:val="Tabelle Aufzählung 2"/>
    <w:basedOn w:val="TabelleAufzhlung1"/>
    <w:rsid w:val="005E20A3"/>
    <w:pPr>
      <w:tabs>
        <w:tab w:val="clear" w:pos="284"/>
        <w:tab w:val="left" w:pos="567"/>
      </w:tabs>
      <w:ind w:left="568"/>
    </w:pPr>
  </w:style>
  <w:style w:type="character" w:styleId="Kommentarzeichen">
    <w:name w:val="annotation reference"/>
    <w:basedOn w:val="Absatz-Standardschriftart"/>
    <w:semiHidden/>
    <w:rsid w:val="00D73CAA"/>
    <w:rPr>
      <w:sz w:val="16"/>
      <w:szCs w:val="16"/>
    </w:rPr>
  </w:style>
  <w:style w:type="paragraph" w:styleId="Funotentext">
    <w:name w:val="footnote text"/>
    <w:basedOn w:val="Standard"/>
    <w:link w:val="FunotentextZchn"/>
    <w:rsid w:val="00A37065"/>
    <w:rPr>
      <w:sz w:val="20"/>
      <w:szCs w:val="20"/>
    </w:rPr>
  </w:style>
  <w:style w:type="character" w:customStyle="1" w:styleId="FunotentextZchn">
    <w:name w:val="Fußnotentext Zchn"/>
    <w:basedOn w:val="Absatz-Standardschriftart"/>
    <w:link w:val="Funotentext"/>
    <w:rsid w:val="00A37065"/>
    <w:rPr>
      <w:rFonts w:ascii="Arial" w:hAnsi="Arial"/>
      <w:lang w:val="de-DE" w:eastAsia="de-DE" w:bidi="ar-SA"/>
    </w:rPr>
  </w:style>
  <w:style w:type="character" w:styleId="Funotenzeichen">
    <w:name w:val="footnote reference"/>
    <w:basedOn w:val="Absatz-Standardschriftart"/>
    <w:rsid w:val="00A37065"/>
    <w:rPr>
      <w:vertAlign w:val="superscript"/>
    </w:rPr>
  </w:style>
  <w:style w:type="paragraph" w:styleId="Kommentartext">
    <w:name w:val="annotation text"/>
    <w:basedOn w:val="Standard"/>
    <w:semiHidden/>
    <w:rsid w:val="00D73CAA"/>
    <w:rPr>
      <w:sz w:val="20"/>
      <w:szCs w:val="20"/>
    </w:rPr>
  </w:style>
  <w:style w:type="paragraph" w:styleId="Kommentarthema">
    <w:name w:val="annotation subject"/>
    <w:basedOn w:val="Kommentartext"/>
    <w:next w:val="Kommentartext"/>
    <w:semiHidden/>
    <w:rsid w:val="00D73CAA"/>
    <w:rPr>
      <w:b/>
      <w:bCs/>
    </w:rPr>
  </w:style>
  <w:style w:type="paragraph" w:styleId="Sprechblasentext">
    <w:name w:val="Balloon Text"/>
    <w:basedOn w:val="Standard"/>
    <w:semiHidden/>
    <w:rsid w:val="00D73CAA"/>
    <w:rPr>
      <w:rFonts w:ascii="Tahoma" w:hAnsi="Tahoma" w:cs="Tahoma"/>
      <w:sz w:val="16"/>
      <w:szCs w:val="16"/>
    </w:rPr>
  </w:style>
  <w:style w:type="character" w:customStyle="1" w:styleId="AufzhlungszeichenZchn">
    <w:name w:val="Aufzählungszeichen Zchn"/>
    <w:basedOn w:val="Absatz-Standardschriftart"/>
    <w:link w:val="Aufzhlungszeichen"/>
    <w:rsid w:val="00E31C55"/>
    <w:rPr>
      <w:rFonts w:ascii="Arial" w:hAnsi="Arial"/>
      <w:sz w:val="22"/>
      <w:szCs w:val="24"/>
    </w:rPr>
  </w:style>
  <w:style w:type="paragraph" w:customStyle="1" w:styleId="EinleitungAufzhlung">
    <w:name w:val="Einleitung Aufzählung"/>
    <w:basedOn w:val="Standard"/>
    <w:next w:val="Standard"/>
    <w:qFormat/>
    <w:rsid w:val="00252717"/>
    <w:pPr>
      <w:keepNext/>
      <w:keepLines/>
      <w:suppressAutoHyphens/>
    </w:pPr>
  </w:style>
</w:styles>
</file>

<file path=word/webSettings.xml><?xml version="1.0" encoding="utf-8"?>
<w:webSettings xmlns:r="http://schemas.openxmlformats.org/officeDocument/2006/relationships" xmlns:w="http://schemas.openxmlformats.org/wordprocessingml/2006/main">
  <w:divs>
    <w:div w:id="317805434">
      <w:bodyDiv w:val="1"/>
      <w:marLeft w:val="0"/>
      <w:marRight w:val="0"/>
      <w:marTop w:val="0"/>
      <w:marBottom w:val="0"/>
      <w:divBdr>
        <w:top w:val="none" w:sz="0" w:space="0" w:color="auto"/>
        <w:left w:val="none" w:sz="0" w:space="0" w:color="auto"/>
        <w:bottom w:val="none" w:sz="0" w:space="0" w:color="auto"/>
        <w:right w:val="none" w:sz="0" w:space="0" w:color="auto"/>
      </w:divBdr>
    </w:div>
    <w:div w:id="994917354">
      <w:bodyDiv w:val="1"/>
      <w:marLeft w:val="0"/>
      <w:marRight w:val="0"/>
      <w:marTop w:val="0"/>
      <w:marBottom w:val="0"/>
      <w:divBdr>
        <w:top w:val="none" w:sz="0" w:space="0" w:color="auto"/>
        <w:left w:val="none" w:sz="0" w:space="0" w:color="auto"/>
        <w:bottom w:val="none" w:sz="0" w:space="0" w:color="auto"/>
        <w:right w:val="none" w:sz="0" w:space="0" w:color="auto"/>
      </w:divBdr>
    </w:div>
    <w:div w:id="1161233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4.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de.statista.com/statistik/daten/studie/198959/umfrage/anzahl-der-smartphonenutzer-in-deutschland-seit-201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29168E3-B923-4D29-B7A0-05EB601649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1585</Words>
  <Characters>9988</Characters>
  <Application>Microsoft Office Word</Application>
  <DocSecurity>0</DocSecurity>
  <Lines>83</Lines>
  <Paragraphs>23</Paragraphs>
  <ScaleCrop>false</ScaleCrop>
  <HeadingPairs>
    <vt:vector size="2" baseType="variant">
      <vt:variant>
        <vt:lpstr>Titel</vt:lpstr>
      </vt:variant>
      <vt:variant>
        <vt:i4>1</vt:i4>
      </vt:variant>
    </vt:vector>
  </HeadingPairs>
  <TitlesOfParts>
    <vt:vector size="1" baseType="lpstr">
      <vt:lpstr>T-Systems Angebotsvorlage deutsch</vt:lpstr>
    </vt:vector>
  </TitlesOfParts>
  <Company>T-Systems International GmbH</Company>
  <LinksUpToDate>false</LinksUpToDate>
  <CharactersWithSpaces>11550</CharactersWithSpaces>
  <SharedDoc>false</SharedDoc>
  <HyperlinkBase/>
  <HLinks>
    <vt:vector size="72" baseType="variant">
      <vt:variant>
        <vt:i4>1245237</vt:i4>
      </vt:variant>
      <vt:variant>
        <vt:i4>109</vt:i4>
      </vt:variant>
      <vt:variant>
        <vt:i4>0</vt:i4>
      </vt:variant>
      <vt:variant>
        <vt:i4>5</vt:i4>
      </vt:variant>
      <vt:variant>
        <vt:lpwstr/>
      </vt:variant>
      <vt:variant>
        <vt:lpwstr>_Toc297738328</vt:lpwstr>
      </vt:variant>
      <vt:variant>
        <vt:i4>1245237</vt:i4>
      </vt:variant>
      <vt:variant>
        <vt:i4>103</vt:i4>
      </vt:variant>
      <vt:variant>
        <vt:i4>0</vt:i4>
      </vt:variant>
      <vt:variant>
        <vt:i4>5</vt:i4>
      </vt:variant>
      <vt:variant>
        <vt:lpwstr/>
      </vt:variant>
      <vt:variant>
        <vt:lpwstr>_Toc297738327</vt:lpwstr>
      </vt:variant>
      <vt:variant>
        <vt:i4>1245237</vt:i4>
      </vt:variant>
      <vt:variant>
        <vt:i4>97</vt:i4>
      </vt:variant>
      <vt:variant>
        <vt:i4>0</vt:i4>
      </vt:variant>
      <vt:variant>
        <vt:i4>5</vt:i4>
      </vt:variant>
      <vt:variant>
        <vt:lpwstr/>
      </vt:variant>
      <vt:variant>
        <vt:lpwstr>_Toc297738326</vt:lpwstr>
      </vt:variant>
      <vt:variant>
        <vt:i4>1245237</vt:i4>
      </vt:variant>
      <vt:variant>
        <vt:i4>91</vt:i4>
      </vt:variant>
      <vt:variant>
        <vt:i4>0</vt:i4>
      </vt:variant>
      <vt:variant>
        <vt:i4>5</vt:i4>
      </vt:variant>
      <vt:variant>
        <vt:lpwstr/>
      </vt:variant>
      <vt:variant>
        <vt:lpwstr>_Toc297738325</vt:lpwstr>
      </vt:variant>
      <vt:variant>
        <vt:i4>1245237</vt:i4>
      </vt:variant>
      <vt:variant>
        <vt:i4>85</vt:i4>
      </vt:variant>
      <vt:variant>
        <vt:i4>0</vt:i4>
      </vt:variant>
      <vt:variant>
        <vt:i4>5</vt:i4>
      </vt:variant>
      <vt:variant>
        <vt:lpwstr/>
      </vt:variant>
      <vt:variant>
        <vt:lpwstr>_Toc297738324</vt:lpwstr>
      </vt:variant>
      <vt:variant>
        <vt:i4>1245237</vt:i4>
      </vt:variant>
      <vt:variant>
        <vt:i4>79</vt:i4>
      </vt:variant>
      <vt:variant>
        <vt:i4>0</vt:i4>
      </vt:variant>
      <vt:variant>
        <vt:i4>5</vt:i4>
      </vt:variant>
      <vt:variant>
        <vt:lpwstr/>
      </vt:variant>
      <vt:variant>
        <vt:lpwstr>_Toc297738323</vt:lpwstr>
      </vt:variant>
      <vt:variant>
        <vt:i4>1245237</vt:i4>
      </vt:variant>
      <vt:variant>
        <vt:i4>73</vt:i4>
      </vt:variant>
      <vt:variant>
        <vt:i4>0</vt:i4>
      </vt:variant>
      <vt:variant>
        <vt:i4>5</vt:i4>
      </vt:variant>
      <vt:variant>
        <vt:lpwstr/>
      </vt:variant>
      <vt:variant>
        <vt:lpwstr>_Toc297738322</vt:lpwstr>
      </vt:variant>
      <vt:variant>
        <vt:i4>1245237</vt:i4>
      </vt:variant>
      <vt:variant>
        <vt:i4>67</vt:i4>
      </vt:variant>
      <vt:variant>
        <vt:i4>0</vt:i4>
      </vt:variant>
      <vt:variant>
        <vt:i4>5</vt:i4>
      </vt:variant>
      <vt:variant>
        <vt:lpwstr/>
      </vt:variant>
      <vt:variant>
        <vt:lpwstr>_Toc297738321</vt:lpwstr>
      </vt:variant>
      <vt:variant>
        <vt:i4>1245237</vt:i4>
      </vt:variant>
      <vt:variant>
        <vt:i4>61</vt:i4>
      </vt:variant>
      <vt:variant>
        <vt:i4>0</vt:i4>
      </vt:variant>
      <vt:variant>
        <vt:i4>5</vt:i4>
      </vt:variant>
      <vt:variant>
        <vt:lpwstr/>
      </vt:variant>
      <vt:variant>
        <vt:lpwstr>_Toc297738320</vt:lpwstr>
      </vt:variant>
      <vt:variant>
        <vt:i4>1048629</vt:i4>
      </vt:variant>
      <vt:variant>
        <vt:i4>55</vt:i4>
      </vt:variant>
      <vt:variant>
        <vt:i4>0</vt:i4>
      </vt:variant>
      <vt:variant>
        <vt:i4>5</vt:i4>
      </vt:variant>
      <vt:variant>
        <vt:lpwstr/>
      </vt:variant>
      <vt:variant>
        <vt:lpwstr>_Toc297738319</vt:lpwstr>
      </vt:variant>
      <vt:variant>
        <vt:i4>1048629</vt:i4>
      </vt:variant>
      <vt:variant>
        <vt:i4>49</vt:i4>
      </vt:variant>
      <vt:variant>
        <vt:i4>0</vt:i4>
      </vt:variant>
      <vt:variant>
        <vt:i4>5</vt:i4>
      </vt:variant>
      <vt:variant>
        <vt:lpwstr/>
      </vt:variant>
      <vt:variant>
        <vt:lpwstr>_Toc297738318</vt:lpwstr>
      </vt:variant>
      <vt:variant>
        <vt:i4>1048629</vt:i4>
      </vt:variant>
      <vt:variant>
        <vt:i4>43</vt:i4>
      </vt:variant>
      <vt:variant>
        <vt:i4>0</vt:i4>
      </vt:variant>
      <vt:variant>
        <vt:i4>5</vt:i4>
      </vt:variant>
      <vt:variant>
        <vt:lpwstr/>
      </vt:variant>
      <vt:variant>
        <vt:lpwstr>_Toc297738317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T-Systems Angebotsvorlage deutsch</dc:title>
  <dc:creator>A22549184</dc:creator>
  <cp:keywords>Tabellenhäkchen geprüft</cp:keywords>
  <dc:description>Angebotsvorlage für Angebote der T-Systems International GmbH</dc:description>
  <cp:lastModifiedBy>A22549184</cp:lastModifiedBy>
  <cp:revision>5</cp:revision>
  <cp:lastPrinted>2011-07-06T13:23:00Z</cp:lastPrinted>
  <dcterms:created xsi:type="dcterms:W3CDTF">2015-12-08T15:58:00Z</dcterms:created>
  <dcterms:modified xsi:type="dcterms:W3CDTF">2015-12-09T11:47:00Z</dcterms:modified>
  <cp:contentStatus>V1.01 vom 3.8.2011</cp:contentStatus>
</cp:coreProperties>
</file>